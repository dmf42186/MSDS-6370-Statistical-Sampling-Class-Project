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0B34" w14:textId="77777777" w:rsidR="00140866" w:rsidRDefault="00140866" w:rsidP="00140866">
      <w:pPr>
        <w:spacing w:line="360" w:lineRule="auto"/>
      </w:pPr>
      <w:bookmarkStart w:id="0" w:name="_GoBack"/>
      <w:bookmarkEnd w:id="0"/>
    </w:p>
    <w:p w14:paraId="5190AC6C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36337F9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70B3250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39FDDC7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70BCE2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AF12E46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18907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F42A594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1AD701A2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5666D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580FD0A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078279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C92FC0E" w14:textId="241E1D48" w:rsidR="00140866" w:rsidRPr="008D2F1C" w:rsidRDefault="00AD7959" w:rsidP="00140866">
      <w:pPr>
        <w:pStyle w:val="Header"/>
        <w:tabs>
          <w:tab w:val="clear" w:pos="9360"/>
          <w:tab w:val="left" w:pos="8130"/>
        </w:tabs>
        <w:spacing w:line="360" w:lineRule="auto"/>
        <w:jc w:val="center"/>
        <w:rPr>
          <w:b/>
          <w:sz w:val="72"/>
          <w:szCs w:val="48"/>
        </w:rPr>
      </w:pPr>
      <w:r>
        <w:rPr>
          <w:rStyle w:val="gi"/>
          <w:b/>
          <w:sz w:val="72"/>
          <w:szCs w:val="48"/>
        </w:rPr>
        <w:t>Real Estate</w:t>
      </w:r>
      <w:r w:rsidR="00140866" w:rsidRPr="008D2F1C">
        <w:rPr>
          <w:rStyle w:val="gi"/>
          <w:b/>
          <w:sz w:val="72"/>
          <w:szCs w:val="48"/>
        </w:rPr>
        <w:t xml:space="preserve"> </w:t>
      </w:r>
      <w:r w:rsidR="00EE78C3">
        <w:rPr>
          <w:rStyle w:val="gi"/>
          <w:b/>
          <w:sz w:val="72"/>
          <w:szCs w:val="48"/>
        </w:rPr>
        <w:t xml:space="preserve">Sampling in </w:t>
      </w:r>
      <w:r w:rsidR="00140866" w:rsidRPr="008D2F1C">
        <w:rPr>
          <w:rStyle w:val="gi"/>
          <w:b/>
          <w:sz w:val="72"/>
          <w:szCs w:val="48"/>
        </w:rPr>
        <w:t xml:space="preserve">Ames, Iowa </w:t>
      </w:r>
      <w:r w:rsidR="009E108A">
        <w:rPr>
          <w:rStyle w:val="gi"/>
          <w:b/>
          <w:sz w:val="72"/>
          <w:szCs w:val="48"/>
        </w:rPr>
        <w:t>(</w:t>
      </w:r>
      <w:r w:rsidR="00140866" w:rsidRPr="008D2F1C">
        <w:rPr>
          <w:rStyle w:val="gi"/>
          <w:b/>
          <w:sz w:val="72"/>
          <w:szCs w:val="48"/>
        </w:rPr>
        <w:t>2006-2010</w:t>
      </w:r>
      <w:r w:rsidR="009E108A">
        <w:rPr>
          <w:rStyle w:val="gi"/>
          <w:b/>
          <w:sz w:val="72"/>
          <w:szCs w:val="48"/>
        </w:rPr>
        <w:t>)</w:t>
      </w:r>
    </w:p>
    <w:p w14:paraId="0DDC9422" w14:textId="77777777" w:rsidR="00140866" w:rsidRDefault="00140866" w:rsidP="00140866">
      <w:pPr>
        <w:spacing w:line="360" w:lineRule="auto"/>
        <w:jc w:val="center"/>
        <w:rPr>
          <w:b/>
          <w:sz w:val="28"/>
          <w:u w:val="single"/>
        </w:rPr>
      </w:pPr>
    </w:p>
    <w:p w14:paraId="622B972B" w14:textId="62AC39AD" w:rsidR="00140866" w:rsidRPr="008D2F1C" w:rsidRDefault="00140866" w:rsidP="00140866">
      <w:pPr>
        <w:tabs>
          <w:tab w:val="center" w:pos="5400"/>
          <w:tab w:val="left" w:pos="9390"/>
        </w:tabs>
        <w:spacing w:line="360" w:lineRule="auto"/>
        <w:rPr>
          <w:i/>
          <w:sz w:val="32"/>
        </w:rPr>
      </w:pPr>
      <w:r w:rsidRPr="008D2F1C">
        <w:rPr>
          <w:i/>
          <w:sz w:val="32"/>
        </w:rPr>
        <w:tab/>
        <w:t>Sudip Bhattacharyya</w:t>
      </w:r>
      <w:r>
        <w:rPr>
          <w:i/>
          <w:sz w:val="32"/>
        </w:rPr>
        <w:t xml:space="preserve"> </w:t>
      </w:r>
      <w:r w:rsidRPr="008D2F1C">
        <w:rPr>
          <w:i/>
          <w:sz w:val="32"/>
        </w:rPr>
        <w:t>and Daniel Freeman</w:t>
      </w:r>
      <w:r w:rsidRPr="008D2F1C">
        <w:rPr>
          <w:i/>
          <w:sz w:val="32"/>
        </w:rPr>
        <w:tab/>
      </w:r>
    </w:p>
    <w:p w14:paraId="3D533D04" w14:textId="3B80D68F" w:rsidR="00140866" w:rsidRPr="008D2F1C" w:rsidRDefault="00140866" w:rsidP="00140866">
      <w:pPr>
        <w:tabs>
          <w:tab w:val="center" w:pos="5400"/>
          <w:tab w:val="left" w:pos="7440"/>
        </w:tabs>
        <w:spacing w:line="360" w:lineRule="auto"/>
        <w:rPr>
          <w:sz w:val="40"/>
          <w:u w:val="single"/>
        </w:rPr>
      </w:pPr>
      <w:r w:rsidRPr="008D2F1C">
        <w:rPr>
          <w:sz w:val="32"/>
        </w:rPr>
        <w:tab/>
      </w:r>
      <w:r>
        <w:rPr>
          <w:sz w:val="32"/>
        </w:rPr>
        <w:t>April 4</w:t>
      </w:r>
      <w:r w:rsidRPr="008D2F1C">
        <w:rPr>
          <w:sz w:val="32"/>
        </w:rPr>
        <w:t>, 201</w:t>
      </w:r>
      <w:r>
        <w:rPr>
          <w:sz w:val="32"/>
        </w:rPr>
        <w:t>8</w:t>
      </w:r>
      <w:r w:rsidRPr="008D2F1C">
        <w:rPr>
          <w:sz w:val="32"/>
        </w:rPr>
        <w:tab/>
      </w:r>
    </w:p>
    <w:p w14:paraId="3D58879D" w14:textId="77777777" w:rsidR="00140866" w:rsidRDefault="00140866" w:rsidP="00140866">
      <w:pPr>
        <w:spacing w:line="360" w:lineRule="auto"/>
        <w:rPr>
          <w:b/>
          <w:sz w:val="28"/>
          <w:u w:val="single"/>
        </w:rPr>
      </w:pPr>
    </w:p>
    <w:p w14:paraId="08575E9E" w14:textId="4983D34A" w:rsidR="00E95430" w:rsidRDefault="00140866" w:rsidP="0014086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289C227" w14:textId="4ABA4141" w:rsidR="00140866" w:rsidRPr="00140866" w:rsidRDefault="00140866" w:rsidP="00140866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>Task 1</w:t>
      </w:r>
    </w:p>
    <w:p w14:paraId="1C7189A5" w14:textId="77777777" w:rsidR="00140866" w:rsidRDefault="00140866" w:rsidP="00140866">
      <w:pPr>
        <w:rPr>
          <w:b/>
        </w:rPr>
      </w:pPr>
    </w:p>
    <w:p w14:paraId="0DD0909E" w14:textId="01122A04" w:rsidR="00140866" w:rsidRDefault="007D1F76" w:rsidP="00140866">
      <w:pPr>
        <w:rPr>
          <w:b/>
        </w:rPr>
      </w:pPr>
      <w:r>
        <w:rPr>
          <w:b/>
        </w:rPr>
        <w:t xml:space="preserve">1.1 </w:t>
      </w:r>
      <w:r w:rsidR="00140866" w:rsidRPr="00140866">
        <w:rPr>
          <w:b/>
        </w:rPr>
        <w:t>Objective</w:t>
      </w:r>
    </w:p>
    <w:p w14:paraId="6C749032" w14:textId="2D10F125" w:rsidR="00140866" w:rsidRDefault="007F057C" w:rsidP="008B1381">
      <w:pPr>
        <w:jc w:val="both"/>
      </w:pPr>
      <w:r>
        <w:t xml:space="preserve">Statistical sampling is a scientific method of selecting a subset of items from a population </w:t>
      </w:r>
      <w:r w:rsidR="00DB1E2C">
        <w:t xml:space="preserve">to </w:t>
      </w:r>
      <w:r>
        <w:t xml:space="preserve">study the characteristics of the selected items to </w:t>
      </w:r>
      <w:r w:rsidR="00AD7959">
        <w:t>get tangible</w:t>
      </w:r>
      <w:r>
        <w:t xml:space="preserve"> insights on characteri</w:t>
      </w:r>
      <w:r w:rsidR="00AD7959">
        <w:t>stic</w:t>
      </w:r>
      <w:r>
        <w:t>s</w:t>
      </w:r>
      <w:r w:rsidR="00AD7959">
        <w:t xml:space="preserve"> of the population </w:t>
      </w:r>
      <w:r w:rsidR="00931615">
        <w:t xml:space="preserve">from </w:t>
      </w:r>
      <w:r w:rsidR="00445532">
        <w:t xml:space="preserve">which </w:t>
      </w:r>
      <w:r w:rsidR="00AD7959">
        <w:t xml:space="preserve">the sample was drawn. </w:t>
      </w:r>
      <w:r w:rsidR="00140866">
        <w:t>Th</w:t>
      </w:r>
      <w:r w:rsidR="00445532">
        <w:t>e goal of th</w:t>
      </w:r>
      <w:r w:rsidR="00140866">
        <w:t xml:space="preserve">is project </w:t>
      </w:r>
      <w:r w:rsidR="00445532">
        <w:t xml:space="preserve">is to draw a sufficiently sized </w:t>
      </w:r>
      <w:r w:rsidR="008B1381">
        <w:t>sample</w:t>
      </w:r>
      <w:r w:rsidR="00140866">
        <w:t xml:space="preserve"> </w:t>
      </w:r>
      <w:r w:rsidR="008B1381">
        <w:t>based on various sampl</w:t>
      </w:r>
      <w:r w:rsidR="00AD7959">
        <w:t>e</w:t>
      </w:r>
      <w:r w:rsidR="008B1381">
        <w:t xml:space="preserve"> </w:t>
      </w:r>
      <w:r w:rsidR="00AD7959">
        <w:t>design</w:t>
      </w:r>
      <w:r w:rsidR="008B1381">
        <w:t xml:space="preserve">s </w:t>
      </w:r>
      <w:proofErr w:type="gramStart"/>
      <w:r w:rsidR="00445532">
        <w:t xml:space="preserve">in order </w:t>
      </w:r>
      <w:r w:rsidR="008B1381">
        <w:t>to</w:t>
      </w:r>
      <w:proofErr w:type="gramEnd"/>
      <w:r w:rsidR="008B1381">
        <w:t xml:space="preserve"> </w:t>
      </w:r>
      <w:r w:rsidR="005B24FA">
        <w:t>obtain information</w:t>
      </w:r>
      <w:r w:rsidR="008B1381">
        <w:t xml:space="preserve"> about population characteristics. </w:t>
      </w:r>
      <w:r w:rsidR="00AD7959">
        <w:t xml:space="preserve">Here we </w:t>
      </w:r>
      <w:r w:rsidR="00445532">
        <w:t xml:space="preserve">use simple random sampling, stratified sampling and two-stage </w:t>
      </w:r>
      <w:r w:rsidR="00D833AF">
        <w:t>designs</w:t>
      </w:r>
      <w:r w:rsidR="00445532">
        <w:t xml:space="preserve"> </w:t>
      </w:r>
      <w:r w:rsidR="00AD7959">
        <w:t xml:space="preserve">to </w:t>
      </w:r>
      <w:r w:rsidR="00445532">
        <w:t xml:space="preserve">produce </w:t>
      </w:r>
      <w:r w:rsidR="00AD7959">
        <w:t xml:space="preserve">estimates of population parameters. The derived estimates from various methods are compared to </w:t>
      </w:r>
      <w:r w:rsidR="00994FD7">
        <w:t>asses</w:t>
      </w:r>
      <w:r w:rsidR="00F0603C">
        <w:t>s</w:t>
      </w:r>
      <w:r w:rsidR="00994FD7">
        <w:t xml:space="preserve"> their performance in representing the entire population.</w:t>
      </w:r>
    </w:p>
    <w:p w14:paraId="5E0274C3" w14:textId="4B6BEB36" w:rsidR="00F0603C" w:rsidRDefault="007D1F76" w:rsidP="008B1381">
      <w:pPr>
        <w:jc w:val="both"/>
        <w:rPr>
          <w:b/>
        </w:rPr>
      </w:pPr>
      <w:r>
        <w:rPr>
          <w:b/>
        </w:rPr>
        <w:t xml:space="preserve">1.2 </w:t>
      </w:r>
      <w:r w:rsidR="00F0603C" w:rsidRPr="00F0603C">
        <w:rPr>
          <w:b/>
        </w:rPr>
        <w:t>Data</w:t>
      </w:r>
    </w:p>
    <w:p w14:paraId="67FD66C8" w14:textId="41A65380" w:rsidR="00F0603C" w:rsidRDefault="00EA4F24" w:rsidP="008B1381">
      <w:pPr>
        <w:jc w:val="both"/>
      </w:pPr>
      <w:r>
        <w:t>We</w:t>
      </w:r>
      <w:r w:rsidR="00BF2662">
        <w:t xml:space="preserve"> </w:t>
      </w:r>
      <w:r w:rsidR="00E95927">
        <w:t xml:space="preserve">work </w:t>
      </w:r>
      <w:r w:rsidR="00967808">
        <w:t xml:space="preserve">with </w:t>
      </w:r>
      <w:r w:rsidR="00E95927">
        <w:t>a real estate dataset sourced from Kaggle (</w:t>
      </w:r>
      <w:hyperlink r:id="rId7" w:history="1">
        <w:r w:rsidR="00E95927" w:rsidRPr="00580B05">
          <w:rPr>
            <w:rStyle w:val="Hyperlink"/>
          </w:rPr>
          <w:t>https://www.kaggle.com/c/fi-ames-housing-price-competition/data</w:t>
        </w:r>
      </w:hyperlink>
      <w:r w:rsidR="00E95927">
        <w:t xml:space="preserve">). This dataset provides the </w:t>
      </w:r>
      <w:r>
        <w:t xml:space="preserve">house </w:t>
      </w:r>
      <w:r w:rsidR="00E95927">
        <w:t xml:space="preserve">sale prices in </w:t>
      </w:r>
      <w:r w:rsidR="0045119B">
        <w:t>25</w:t>
      </w:r>
      <w:r>
        <w:t xml:space="preserve"> </w:t>
      </w:r>
      <w:r w:rsidR="00E95927">
        <w:t>different neighborhoods of Ames, Iowa between 2006 and 2010 along with several other</w:t>
      </w:r>
      <w:r w:rsidR="00E95927">
        <w:rPr>
          <w:rFonts w:cstheme="minorHAnsi"/>
          <w:bCs/>
          <w:color w:val="000000"/>
        </w:rPr>
        <w:t xml:space="preserve"> aspects </w:t>
      </w:r>
      <w:r>
        <w:rPr>
          <w:rFonts w:cstheme="minorHAnsi"/>
          <w:bCs/>
          <w:color w:val="000000"/>
        </w:rPr>
        <w:t xml:space="preserve">such as </w:t>
      </w:r>
      <w:r w:rsidR="00E95927">
        <w:rPr>
          <w:rFonts w:cstheme="minorHAnsi"/>
          <w:bCs/>
          <w:color w:val="000000"/>
        </w:rPr>
        <w:t xml:space="preserve">zone, character of the lot, house style, age, foundation, house features, garage quality, sale type, </w:t>
      </w:r>
      <w:r>
        <w:rPr>
          <w:rFonts w:cstheme="minorHAnsi"/>
          <w:bCs/>
          <w:color w:val="000000"/>
        </w:rPr>
        <w:t>among others</w:t>
      </w:r>
      <w:r w:rsidR="00E95927">
        <w:rPr>
          <w:rFonts w:cstheme="minorHAnsi"/>
          <w:bCs/>
          <w:color w:val="000000"/>
        </w:rPr>
        <w:t>.</w:t>
      </w:r>
      <w:r w:rsidR="00E95927">
        <w:t xml:space="preserve"> The original raw dataset contains 81 variables, both categorical and continuous, across 1</w:t>
      </w:r>
      <w:r>
        <w:t>,</w:t>
      </w:r>
      <w:r w:rsidR="00E95927">
        <w:t>460 unique sales.</w:t>
      </w:r>
    </w:p>
    <w:p w14:paraId="6C861DB2" w14:textId="584FE412" w:rsidR="00E95927" w:rsidRDefault="00D25835" w:rsidP="003B6F63">
      <w:pPr>
        <w:spacing w:line="276" w:lineRule="auto"/>
        <w:jc w:val="both"/>
      </w:pPr>
      <w:r>
        <w:t>For sampling purpose</w:t>
      </w:r>
      <w:r w:rsidR="00BA605F">
        <w:t>s</w:t>
      </w:r>
      <w:r>
        <w:t xml:space="preserve">, we set our focus on seven fields to derive an estimate for average sale prices of houses in Ames. The attributes considered in </w:t>
      </w:r>
      <w:r w:rsidR="005E1B06">
        <w:t xml:space="preserve">our </w:t>
      </w:r>
      <w:r>
        <w:t>sampling exercise are</w:t>
      </w:r>
      <w:r w:rsidR="005E1B06">
        <w:t xml:space="preserve"> as follows: neighborhood</w:t>
      </w:r>
      <w:r>
        <w:t xml:space="preserve">, </w:t>
      </w:r>
      <w:r w:rsidR="005E1B06">
        <w:t xml:space="preserve">building </w:t>
      </w:r>
      <w:r>
        <w:t xml:space="preserve">type, </w:t>
      </w:r>
      <w:r w:rsidR="005E1B06">
        <w:t>house style</w:t>
      </w:r>
      <w:r>
        <w:t xml:space="preserve">, </w:t>
      </w:r>
      <w:r w:rsidR="005E1B06">
        <w:t xml:space="preserve">number </w:t>
      </w:r>
      <w:r>
        <w:t xml:space="preserve">of rooms, </w:t>
      </w:r>
      <w:r w:rsidR="005E1B06">
        <w:t xml:space="preserve">gross </w:t>
      </w:r>
      <w:r>
        <w:t xml:space="preserve">living area, </w:t>
      </w:r>
      <w:r w:rsidR="005E1B06">
        <w:t xml:space="preserve">year </w:t>
      </w:r>
      <w:r>
        <w:t xml:space="preserve">of sale and above all </w:t>
      </w:r>
      <w:r w:rsidR="005E1B06">
        <w:t xml:space="preserve">sale </w:t>
      </w:r>
      <w:r>
        <w:t>price.</w:t>
      </w:r>
      <w:r w:rsidR="009E108A">
        <w:t xml:space="preserve"> </w:t>
      </w:r>
      <w:r w:rsidR="00555711">
        <w:t>For this data</w:t>
      </w:r>
      <w:r w:rsidR="005E1B06">
        <w:t>,</w:t>
      </w:r>
      <w:r w:rsidR="00555711">
        <w:t xml:space="preserve"> we have</w:t>
      </w:r>
      <w:r w:rsidR="005E1B06">
        <w:t>:</w:t>
      </w:r>
    </w:p>
    <w:p w14:paraId="678092C0" w14:textId="385B7370" w:rsidR="003B6F63" w:rsidRDefault="00555711" w:rsidP="003B6F63">
      <w:pPr>
        <w:spacing w:line="276" w:lineRule="auto"/>
        <w:jc w:val="both"/>
      </w:pPr>
      <w:r>
        <w:t>Population size (</w:t>
      </w:r>
      <w:r w:rsidRPr="00555711">
        <w:t>N</w:t>
      </w:r>
      <w:r>
        <w:t>)</w:t>
      </w:r>
      <w:r w:rsidRPr="00555711">
        <w:t xml:space="preserve"> = 1</w:t>
      </w:r>
      <w:r w:rsidR="00361C0C">
        <w:t>,</w:t>
      </w:r>
      <w:r w:rsidRPr="00555711">
        <w:t>460</w:t>
      </w:r>
      <w:r w:rsidR="00DF2F23">
        <w:t>,</w:t>
      </w:r>
      <w:r w:rsidR="00DF2F23">
        <w:tab/>
      </w:r>
      <w:r w:rsidR="00DF2F23">
        <w:tab/>
      </w:r>
      <w:r w:rsidR="00DF2F23">
        <w:tab/>
      </w:r>
      <w:r w:rsidR="00DF2F23">
        <w:tab/>
        <w:t xml:space="preserve">Population parameter of interest = </w:t>
      </w:r>
      <w:r w:rsidR="00DF2F23" w:rsidRPr="00555711">
        <w:t>Average sale price</w:t>
      </w:r>
    </w:p>
    <w:p w14:paraId="23A1645D" w14:textId="545DD74C" w:rsidR="00555711" w:rsidRDefault="005E1B06" w:rsidP="003B6F63">
      <w:pPr>
        <w:spacing w:line="276" w:lineRule="auto"/>
        <w:jc w:val="both"/>
      </w:pPr>
      <w:r>
        <w:t>Population a</w:t>
      </w:r>
      <w:r w:rsidRPr="00555711">
        <w:t xml:space="preserve">verage </w:t>
      </w:r>
      <w:r w:rsidR="00555711" w:rsidRPr="00555711">
        <w:t>sale price</w:t>
      </w:r>
      <w:r w:rsidR="00555711">
        <w:t xml:space="preserve"> (</w:t>
      </w:r>
      <w:r w:rsidR="00555711">
        <w:rPr>
          <w:rFonts w:cstheme="minorHAnsi"/>
        </w:rPr>
        <w:t>µ</w:t>
      </w:r>
      <w:r w:rsidR="00555711">
        <w:t>)</w:t>
      </w:r>
      <w:r w:rsidR="00555711" w:rsidRPr="00555711">
        <w:t xml:space="preserve"> = 180,921</w:t>
      </w:r>
      <w:r w:rsidR="00DF2F23">
        <w:tab/>
      </w:r>
      <w:r w:rsidR="00DF2F23">
        <w:tab/>
      </w:r>
      <w:r>
        <w:t>Population s</w:t>
      </w:r>
      <w:r w:rsidR="00555711" w:rsidRPr="00555711">
        <w:t>tandard deviation of sale price</w:t>
      </w:r>
      <w:r w:rsidR="00555711">
        <w:t>(</w:t>
      </w:r>
      <w:r w:rsidR="00555711">
        <w:rPr>
          <w:rFonts w:cstheme="minorHAnsi"/>
        </w:rPr>
        <w:t>σ</w:t>
      </w:r>
      <w:r w:rsidR="00555711">
        <w:t>)</w:t>
      </w:r>
      <w:r w:rsidR="00555711" w:rsidRPr="00555711">
        <w:t xml:space="preserve"> = 79,415</w:t>
      </w:r>
    </w:p>
    <w:p w14:paraId="4B92B2C2" w14:textId="0FEF4F90" w:rsidR="00555711" w:rsidRDefault="00555711" w:rsidP="003B6F63">
      <w:pPr>
        <w:spacing w:line="276" w:lineRule="auto"/>
        <w:jc w:val="both"/>
      </w:pPr>
      <w:r>
        <w:t>Population distribution of sale prices are displayed in Fig. 1.</w:t>
      </w:r>
    </w:p>
    <w:p w14:paraId="6ACBF4CB" w14:textId="7E79D403" w:rsidR="00555711" w:rsidRDefault="00555711" w:rsidP="00555711">
      <w:pPr>
        <w:jc w:val="center"/>
      </w:pPr>
      <w:r>
        <w:rPr>
          <w:noProof/>
        </w:rPr>
        <w:drawing>
          <wp:inline distT="0" distB="0" distL="0" distR="0" wp14:anchorId="2F3D283A" wp14:editId="0DEFAA8C">
            <wp:extent cx="3947160" cy="2370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64" cy="243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77F50" w14:textId="65D494F3" w:rsidR="00555711" w:rsidRPr="003B6F63" w:rsidRDefault="00555711" w:rsidP="00555711">
      <w:pPr>
        <w:jc w:val="center"/>
        <w:rPr>
          <w:sz w:val="18"/>
          <w:szCs w:val="18"/>
        </w:rPr>
      </w:pPr>
      <w:r w:rsidRPr="003B6F63">
        <w:rPr>
          <w:sz w:val="18"/>
          <w:szCs w:val="18"/>
        </w:rPr>
        <w:t>Fig. 1 – Population Distribution of House Sale Prices in Ames, Iowa</w:t>
      </w:r>
    </w:p>
    <w:p w14:paraId="27631D2C" w14:textId="5F4E89AD" w:rsidR="00555711" w:rsidRDefault="003717FC" w:rsidP="003B6F63">
      <w:pPr>
        <w:jc w:val="both"/>
      </w:pPr>
      <w:r>
        <w:t xml:space="preserve">In our population, we observe </w:t>
      </w:r>
      <w:r w:rsidR="004A75F4">
        <w:t xml:space="preserve">a range of </w:t>
      </w:r>
      <w:r>
        <w:t>sale price</w:t>
      </w:r>
      <w:r w:rsidR="004A75F4">
        <w:t>s</w:t>
      </w:r>
      <w:r>
        <w:t xml:space="preserve"> from </w:t>
      </w:r>
      <w:r w:rsidR="00FC7B95">
        <w:t xml:space="preserve">$35,000 to above $ 750,000 but more than 50% of </w:t>
      </w:r>
      <w:r w:rsidR="005E1B06">
        <w:t xml:space="preserve">houses </w:t>
      </w:r>
      <w:r w:rsidR="00FC7B95">
        <w:t xml:space="preserve">cost $110,000 to $185,000. </w:t>
      </w:r>
      <w:r w:rsidR="00555711">
        <w:t xml:space="preserve">The above graph </w:t>
      </w:r>
      <w:r w:rsidR="003B6F63">
        <w:t xml:space="preserve">indicates a deviation from </w:t>
      </w:r>
      <w:r w:rsidR="004A75F4">
        <w:t xml:space="preserve">a normal </w:t>
      </w:r>
      <w:r w:rsidR="003B6F63">
        <w:t>distribution for sale prices due to an extreme</w:t>
      </w:r>
      <w:r w:rsidR="00555711">
        <w:t xml:space="preserve"> right skew</w:t>
      </w:r>
      <w:r w:rsidR="003B6F63">
        <w:t xml:space="preserve">ness which indicates </w:t>
      </w:r>
      <w:r w:rsidR="004A75F4">
        <w:t xml:space="preserve">the </w:t>
      </w:r>
      <w:r w:rsidR="003B6F63">
        <w:t xml:space="preserve">presence of </w:t>
      </w:r>
      <w:r w:rsidR="004A75F4">
        <w:t xml:space="preserve">a </w:t>
      </w:r>
      <w:r w:rsidR="003B6F63">
        <w:t xml:space="preserve">few </w:t>
      </w:r>
      <w:r w:rsidR="004A75F4">
        <w:t>rather expensive houses</w:t>
      </w:r>
      <w:r w:rsidR="003B6F63">
        <w:t xml:space="preserve">. </w:t>
      </w:r>
      <w:r w:rsidR="004A75F4">
        <w:t xml:space="preserve">By way </w:t>
      </w:r>
      <w:r w:rsidR="003B6F63">
        <w:t xml:space="preserve">of </w:t>
      </w:r>
      <w:r w:rsidR="004A75F4">
        <w:t xml:space="preserve">the </w:t>
      </w:r>
      <w:r w:rsidR="003B6F63">
        <w:t>Central Limit Theorem and considering a sufficient</w:t>
      </w:r>
      <w:r w:rsidR="004A75F4">
        <w:t>ly</w:t>
      </w:r>
      <w:r w:rsidR="003B6F63">
        <w:t xml:space="preserve"> large sample, despite the observed skewness in </w:t>
      </w:r>
      <w:r w:rsidR="004A75F4">
        <w:t xml:space="preserve">our </w:t>
      </w:r>
      <w:r w:rsidR="003B6F63">
        <w:t xml:space="preserve">data, we safely assume </w:t>
      </w:r>
      <w:r w:rsidR="004A75F4">
        <w:t xml:space="preserve">normality </w:t>
      </w:r>
      <w:r w:rsidR="003B6F63">
        <w:t xml:space="preserve">in </w:t>
      </w:r>
      <w:r w:rsidR="00DB0637">
        <w:t xml:space="preserve">the </w:t>
      </w:r>
      <w:r w:rsidR="003B6F63">
        <w:t>population distribution.</w:t>
      </w:r>
    </w:p>
    <w:p w14:paraId="496C2847" w14:textId="40AF68E4" w:rsidR="003717FC" w:rsidRDefault="007D1F76" w:rsidP="003B6F63">
      <w:pPr>
        <w:jc w:val="both"/>
        <w:rPr>
          <w:b/>
        </w:rPr>
      </w:pPr>
      <w:r>
        <w:rPr>
          <w:b/>
        </w:rPr>
        <w:lastRenderedPageBreak/>
        <w:t xml:space="preserve">1.3 </w:t>
      </w:r>
      <w:r w:rsidR="003717FC">
        <w:rPr>
          <w:b/>
        </w:rPr>
        <w:t>Sample Size</w:t>
      </w:r>
    </w:p>
    <w:p w14:paraId="1C4C8BAA" w14:textId="79D99B6C" w:rsidR="003717FC" w:rsidRDefault="00FC7B95" w:rsidP="005E1096">
      <w:pPr>
        <w:jc w:val="both"/>
      </w:pPr>
      <w:r>
        <w:t>To determine an optimal sample size for our design, we set a margin of error for our estimates at $10,000, approximat</w:t>
      </w:r>
      <w:r w:rsidR="0037120D">
        <w:t xml:space="preserve">ely </w:t>
      </w:r>
      <w:r>
        <w:t xml:space="preserve">5% of </w:t>
      </w:r>
      <w:r w:rsidR="0037120D">
        <w:t xml:space="preserve">the </w:t>
      </w:r>
      <w:r>
        <w:t xml:space="preserve">average sale price in the population. Assuming normality in </w:t>
      </w:r>
      <w:r w:rsidR="0037120D">
        <w:t xml:space="preserve">our sampling </w:t>
      </w:r>
      <w:r>
        <w:t xml:space="preserve">distribution, as stated above, we arrive at a sample size </w:t>
      </w:r>
      <w:r w:rsidR="006949D3">
        <w:t xml:space="preserve">for </w:t>
      </w:r>
      <w:r w:rsidR="0037120D">
        <w:t xml:space="preserve">simple random sampling </w:t>
      </w:r>
      <w:r w:rsidR="006949D3">
        <w:t xml:space="preserve">with 95% confidence </w:t>
      </w:r>
      <w:r>
        <w:t>as described below.</w:t>
      </w:r>
    </w:p>
    <w:p w14:paraId="763B326A" w14:textId="6697B08D" w:rsidR="006949D3" w:rsidRDefault="00FC7B95" w:rsidP="005E1096">
      <w:pPr>
        <w:jc w:val="both"/>
        <w:rPr>
          <w:rFonts w:cstheme="minorHAnsi"/>
        </w:rPr>
      </w:pPr>
      <w:r>
        <w:t>Initial sample size (n</w:t>
      </w:r>
      <w:proofErr w:type="gramStart"/>
      <w:r w:rsidRPr="00A623F1">
        <w:rPr>
          <w:vertAlign w:val="subscript"/>
        </w:rPr>
        <w:t>0</w:t>
      </w:r>
      <w:r w:rsidR="006949D3">
        <w:rPr>
          <w:vertAlign w:val="subscript"/>
        </w:rPr>
        <w:t>,srs</w:t>
      </w:r>
      <w:proofErr w:type="gramEnd"/>
      <w:r>
        <w:t xml:space="preserve">) = </w:t>
      </w:r>
      <w:r w:rsidRPr="00A623F1">
        <w:t>(z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t xml:space="preserve"> </w:t>
      </w:r>
      <w:r w:rsidRPr="00A623F1">
        <w:t>*</w:t>
      </w:r>
      <w:r>
        <w:t xml:space="preserve"> </w:t>
      </w:r>
      <w:r w:rsidRPr="00A623F1">
        <w:t>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</w:t>
      </w:r>
      <w:r w:rsidR="006949D3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cstheme="minorHAnsi"/>
        </w:rPr>
        <w:t>(1.96)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*(79415)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/(10000)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= 242</w:t>
      </w:r>
      <w:r>
        <w:rPr>
          <w:rFonts w:cstheme="minorHAnsi"/>
        </w:rPr>
        <w:tab/>
      </w:r>
    </w:p>
    <w:p w14:paraId="06D938DA" w14:textId="16D42215" w:rsidR="00FC7B95" w:rsidRDefault="006949D3" w:rsidP="005E1096">
      <w:pPr>
        <w:jc w:val="both"/>
      </w:pPr>
      <w:r>
        <w:rPr>
          <w:rFonts w:cstheme="minorHAnsi"/>
        </w:rPr>
        <w:t>w</w:t>
      </w:r>
      <w:r w:rsidR="00FC7B95">
        <w:rPr>
          <w:rFonts w:cstheme="minorHAnsi"/>
        </w:rPr>
        <w:t>here</w:t>
      </w:r>
      <w:r>
        <w:rPr>
          <w:rFonts w:cstheme="minorHAnsi"/>
        </w:rPr>
        <w:t>,</w:t>
      </w:r>
      <w:r w:rsidR="00FC7B95">
        <w:rPr>
          <w:rFonts w:cstheme="minorHAnsi"/>
        </w:rPr>
        <w:t xml:space="preserve"> </w:t>
      </w:r>
      <w:r w:rsidRPr="00A623F1">
        <w:t>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>
        <w:t xml:space="preserve"> = critical value for standard normal distribution at 95% level of significance</w:t>
      </w:r>
    </w:p>
    <w:p w14:paraId="632C4C81" w14:textId="16AE13FB" w:rsidR="006949D3" w:rsidRDefault="006949D3" w:rsidP="005E1096">
      <w:pPr>
        <w:jc w:val="both"/>
        <w:rPr>
          <w:rFonts w:cstheme="minorHAnsi"/>
        </w:rPr>
      </w:pPr>
      <w:r>
        <w:t>Final sample size (</w:t>
      </w:r>
      <w:proofErr w:type="spellStart"/>
      <w:r>
        <w:t>n</w:t>
      </w:r>
      <w:r w:rsidRPr="006949D3">
        <w:rPr>
          <w:vertAlign w:val="subscript"/>
        </w:rPr>
        <w:t>srs</w:t>
      </w:r>
      <w:proofErr w:type="spellEnd"/>
      <w:r>
        <w:t xml:space="preserve">) = </w:t>
      </w:r>
      <w:r>
        <w:rPr>
          <w:rFonts w:cstheme="minorHAnsi"/>
        </w:rPr>
        <w:t>n</w:t>
      </w:r>
      <w:proofErr w:type="gramStart"/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proofErr w:type="gramEnd"/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r>
        <w:rPr>
          <w:rFonts w:cstheme="minorHAnsi"/>
        </w:rPr>
        <w:t xml:space="preserve"> /N) = 242 / (1+ 242/1460) = 208</w:t>
      </w:r>
    </w:p>
    <w:p w14:paraId="1FA0BB11" w14:textId="21D30ED3" w:rsidR="006949D3" w:rsidRDefault="006949D3" w:rsidP="005E1096">
      <w:pPr>
        <w:jc w:val="both"/>
      </w:pPr>
      <w:r>
        <w:t xml:space="preserve">Even though this optimal sample size largely depends on the complexity of </w:t>
      </w:r>
      <w:r w:rsidR="0037120D">
        <w:t xml:space="preserve">the </w:t>
      </w:r>
      <w:r>
        <w:t xml:space="preserve">sample design, we continue to use 208 as </w:t>
      </w:r>
      <w:r w:rsidR="0037120D">
        <w:t xml:space="preserve">the </w:t>
      </w:r>
      <w:r>
        <w:t>size of the sample for all the designs considered in this exercise.</w:t>
      </w:r>
    </w:p>
    <w:p w14:paraId="55F1FDB3" w14:textId="511CC1C7" w:rsidR="007D1F76" w:rsidRDefault="007D1F76" w:rsidP="005E1096">
      <w:pPr>
        <w:jc w:val="both"/>
        <w:rPr>
          <w:b/>
        </w:rPr>
      </w:pPr>
      <w:r>
        <w:rPr>
          <w:b/>
        </w:rPr>
        <w:t>1.4 Sample Designs</w:t>
      </w:r>
    </w:p>
    <w:p w14:paraId="5742DD49" w14:textId="3840F696" w:rsidR="007D1F76" w:rsidRDefault="00985786" w:rsidP="005E1096">
      <w:pPr>
        <w:jc w:val="both"/>
      </w:pPr>
      <w:r>
        <w:t xml:space="preserve">Four </w:t>
      </w:r>
      <w:r w:rsidR="00DF2F23">
        <w:t xml:space="preserve">different sample designs – </w:t>
      </w:r>
      <w:r w:rsidR="00E04806">
        <w:t xml:space="preserve">simple random sampling </w:t>
      </w:r>
      <w:r w:rsidR="00DF2F23">
        <w:t xml:space="preserve">(SRS), </w:t>
      </w:r>
      <w:r w:rsidR="00E04806">
        <w:t xml:space="preserve">stratified sampling </w:t>
      </w:r>
      <w:r w:rsidR="00DF2F23">
        <w:t xml:space="preserve">with proportional allocation, </w:t>
      </w:r>
      <w:r w:rsidR="00E04806">
        <w:t xml:space="preserve">stratified sampling </w:t>
      </w:r>
      <w:r w:rsidR="00DF2F23">
        <w:t xml:space="preserve">with </w:t>
      </w:r>
      <w:proofErr w:type="spellStart"/>
      <w:r w:rsidR="00DF2F23">
        <w:t>Neyman</w:t>
      </w:r>
      <w:proofErr w:type="spellEnd"/>
      <w:r w:rsidR="00DF2F23">
        <w:t xml:space="preserve"> allocation and </w:t>
      </w:r>
      <w:r w:rsidR="00E04806">
        <w:t xml:space="preserve">two-stage sampling </w:t>
      </w:r>
      <w:r w:rsidR="00DF2F23">
        <w:t xml:space="preserve">design are chosen to estimate </w:t>
      </w:r>
      <w:r w:rsidR="00E04806">
        <w:t xml:space="preserve">the </w:t>
      </w:r>
      <w:r w:rsidR="00DF2F23">
        <w:t>average sale price of houses sold.</w:t>
      </w:r>
    </w:p>
    <w:p w14:paraId="56320604" w14:textId="01E26DF4" w:rsidR="00541865" w:rsidRDefault="00541865" w:rsidP="005E1096">
      <w:pPr>
        <w:jc w:val="both"/>
        <w:rPr>
          <w:b/>
        </w:rPr>
      </w:pPr>
      <w:r>
        <w:rPr>
          <w:b/>
        </w:rPr>
        <w:t>1.4.1 Simple Random Sampling (SRS)</w:t>
      </w:r>
    </w:p>
    <w:p w14:paraId="123A2A97" w14:textId="2F40A525" w:rsidR="00E16F3B" w:rsidRDefault="00E16F3B" w:rsidP="005E1096">
      <w:pPr>
        <w:jc w:val="both"/>
      </w:pPr>
      <w:r>
        <w:t xml:space="preserve">Simple random sampling is a sampling design </w:t>
      </w:r>
      <w:r w:rsidR="00114696">
        <w:t xml:space="preserve">in which </w:t>
      </w:r>
      <w:r>
        <w:t xml:space="preserve">each sample unit is chosen randomly so that at any stage all the population units have </w:t>
      </w:r>
      <w:r w:rsidR="0057066B">
        <w:t xml:space="preserve">the </w:t>
      </w:r>
      <w:r>
        <w:t>same probability of being chosen in the sample.</w:t>
      </w:r>
    </w:p>
    <w:p w14:paraId="66A0D8E2" w14:textId="212136A5" w:rsidR="00541865" w:rsidRDefault="00DA2854" w:rsidP="005E1096">
      <w:pPr>
        <w:jc w:val="both"/>
      </w:pPr>
      <w:r>
        <w:t>Using SAS for a simple random sampling design we get the output below (Fig. 2 &amp; Fig. 3).</w:t>
      </w:r>
    </w:p>
    <w:p w14:paraId="3F2BE02F" w14:textId="1C3D7BF6" w:rsidR="008D3834" w:rsidRDefault="008D3834" w:rsidP="00DA2854">
      <w:pPr>
        <w:jc w:val="center"/>
        <w:rPr>
          <w:sz w:val="18"/>
          <w:szCs w:val="18"/>
        </w:rPr>
      </w:pPr>
    </w:p>
    <w:p w14:paraId="55C59791" w14:textId="4669F07C" w:rsidR="00E845DE" w:rsidRDefault="009E025F" w:rsidP="00DA285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93BAB3F" wp14:editId="25BF1225">
            <wp:extent cx="3952875" cy="3701899"/>
            <wp:effectExtent l="19050" t="1905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902" cy="371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2DC36" w14:textId="77777777" w:rsidR="00271644" w:rsidRDefault="00271644" w:rsidP="00271644">
      <w:pPr>
        <w:jc w:val="center"/>
        <w:rPr>
          <w:sz w:val="18"/>
          <w:szCs w:val="18"/>
        </w:rPr>
      </w:pPr>
      <w:r w:rsidRPr="00DA2854">
        <w:rPr>
          <w:sz w:val="18"/>
          <w:szCs w:val="18"/>
        </w:rPr>
        <w:t xml:space="preserve">Fig. 2 – SRS </w:t>
      </w:r>
      <w:r>
        <w:rPr>
          <w:sz w:val="18"/>
          <w:szCs w:val="18"/>
        </w:rPr>
        <w:t>o</w:t>
      </w:r>
      <w:r w:rsidRPr="00DA2854">
        <w:rPr>
          <w:sz w:val="18"/>
          <w:szCs w:val="18"/>
        </w:rPr>
        <w:t>utput</w:t>
      </w:r>
    </w:p>
    <w:p w14:paraId="4A5EA167" w14:textId="77777777" w:rsidR="00271644" w:rsidRDefault="00271644" w:rsidP="00DA2854">
      <w:pPr>
        <w:jc w:val="center"/>
        <w:rPr>
          <w:sz w:val="18"/>
          <w:szCs w:val="18"/>
        </w:rPr>
      </w:pPr>
    </w:p>
    <w:p w14:paraId="2CBD376D" w14:textId="506A0FD7" w:rsidR="00DA2854" w:rsidRDefault="00DA2854" w:rsidP="00DA2854">
      <w:pPr>
        <w:jc w:val="center"/>
        <w:rPr>
          <w:sz w:val="18"/>
          <w:szCs w:val="18"/>
        </w:rPr>
      </w:pPr>
      <w:r w:rsidRPr="00F17F8E">
        <w:rPr>
          <w:b/>
          <w:noProof/>
        </w:rPr>
        <w:drawing>
          <wp:inline distT="0" distB="0" distL="0" distR="0" wp14:anchorId="400A1EAB" wp14:editId="31013583">
            <wp:extent cx="4143212" cy="3042920"/>
            <wp:effectExtent l="19050" t="19050" r="1016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17" cy="3087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E8B2B" w14:textId="2A4E2274" w:rsidR="00DA2854" w:rsidRDefault="00DA2854" w:rsidP="00DA2854">
      <w:pPr>
        <w:jc w:val="center"/>
        <w:rPr>
          <w:sz w:val="18"/>
          <w:szCs w:val="18"/>
        </w:rPr>
      </w:pPr>
      <w:r>
        <w:rPr>
          <w:sz w:val="18"/>
          <w:szCs w:val="18"/>
        </w:rPr>
        <w:t>Fig. 3 – SRS output</w:t>
      </w:r>
    </w:p>
    <w:p w14:paraId="128C8606" w14:textId="0A2ECB55" w:rsidR="0081651C" w:rsidRDefault="0081651C" w:rsidP="0081651C">
      <w:r>
        <w:t>From the above output</w:t>
      </w:r>
      <w:r w:rsidR="00DB0637">
        <w:t>,</w:t>
      </w:r>
      <w:r>
        <w:t xml:space="preserve"> we get estimates as</w:t>
      </w:r>
      <w:r w:rsidR="0057066B">
        <w:t xml:space="preserve"> follows:</w:t>
      </w:r>
    </w:p>
    <w:p w14:paraId="59E7950C" w14:textId="31DDB285" w:rsidR="0081651C" w:rsidRDefault="0081651C" w:rsidP="0081651C">
      <w:r>
        <w:t>Sample mean (x-bar) = 177</w:t>
      </w:r>
      <w:r w:rsidR="0057066B">
        <w:t>,</w:t>
      </w:r>
      <w:r>
        <w:t>378</w:t>
      </w:r>
    </w:p>
    <w:p w14:paraId="1B65319F" w14:textId="403B31FA" w:rsidR="0081651C" w:rsidRDefault="0081651C" w:rsidP="0081651C">
      <w:r>
        <w:t>SE of sample mean (s) = 5</w:t>
      </w:r>
      <w:r w:rsidR="0057066B">
        <w:t>,</w:t>
      </w:r>
      <w:r>
        <w:t>098.94</w:t>
      </w:r>
    </w:p>
    <w:p w14:paraId="4FAEB56C" w14:textId="39F92334" w:rsidR="0081651C" w:rsidRDefault="0081651C" w:rsidP="0081651C">
      <w:r>
        <w:t>95% CI for sample mean = [</w:t>
      </w:r>
      <w:r w:rsidR="00574DDA">
        <w:t>167</w:t>
      </w:r>
      <w:r w:rsidR="0057066B">
        <w:t>,</w:t>
      </w:r>
      <w:r w:rsidR="00574DDA">
        <w:t>325, 187</w:t>
      </w:r>
      <w:r w:rsidR="0057066B">
        <w:t>,</w:t>
      </w:r>
      <w:r w:rsidR="00574DDA">
        <w:t>430</w:t>
      </w:r>
      <w:r>
        <w:t>]</w:t>
      </w:r>
    </w:p>
    <w:p w14:paraId="45F113D9" w14:textId="09C9E34A" w:rsidR="00E16F3B" w:rsidRDefault="00E16F3B" w:rsidP="0081651C">
      <w:pPr>
        <w:rPr>
          <w:b/>
        </w:rPr>
      </w:pPr>
      <w:r>
        <w:rPr>
          <w:b/>
        </w:rPr>
        <w:t>1.4.2 Stratified Sampling with Proportional Allocation</w:t>
      </w:r>
    </w:p>
    <w:p w14:paraId="44F3452C" w14:textId="7181A983" w:rsidR="00E16F3B" w:rsidRDefault="00E16F3B" w:rsidP="005E1096">
      <w:pPr>
        <w:jc w:val="both"/>
      </w:pPr>
      <w:r>
        <w:t xml:space="preserve">Stratified sampling is a technique followed when </w:t>
      </w:r>
      <w:r w:rsidR="0057066B">
        <w:t xml:space="preserve">the </w:t>
      </w:r>
      <w:r>
        <w:t xml:space="preserve">population </w:t>
      </w:r>
      <w:r w:rsidR="0057066B">
        <w:t xml:space="preserve">has </w:t>
      </w:r>
      <w:r>
        <w:t>several homogeneous subgroups</w:t>
      </w:r>
      <w:r w:rsidR="004A1DC1">
        <w:t xml:space="preserve">, known as </w:t>
      </w:r>
      <w:r w:rsidR="0057066B">
        <w:t xml:space="preserve">strata, </w:t>
      </w:r>
      <w:r>
        <w:t xml:space="preserve">and the sample is drawn in such a way that </w:t>
      </w:r>
      <w:r w:rsidR="0057066B">
        <w:t>each stratum is representative of the population</w:t>
      </w:r>
      <w:r>
        <w:t xml:space="preserve">. </w:t>
      </w:r>
      <w:r w:rsidR="004A1DC1">
        <w:t>A simple random sampling method is used to select sample units from each stratum. For a proportional allocation, sample units from each stratum maintain the same ratio of the number of units in each stratum in the population.</w:t>
      </w:r>
    </w:p>
    <w:p w14:paraId="7ABAF28D" w14:textId="7DBE95C8" w:rsidR="004A1DC1" w:rsidRDefault="004A1DC1" w:rsidP="005E1096">
      <w:pPr>
        <w:jc w:val="both"/>
      </w:pPr>
      <w:r>
        <w:t xml:space="preserve">In this project, the variable </w:t>
      </w:r>
      <w:proofErr w:type="spellStart"/>
      <w:r w:rsidRPr="00DB0637">
        <w:rPr>
          <w:i/>
        </w:rPr>
        <w:t>HouseStyle</w:t>
      </w:r>
      <w:proofErr w:type="spellEnd"/>
      <w:r>
        <w:t xml:space="preserve"> has been used for stratification</w:t>
      </w:r>
      <w:r w:rsidR="00102461">
        <w:t xml:space="preserve"> which produces 8 strata as shown in the table below (Fig. 4).</w:t>
      </w:r>
      <w:r>
        <w:t xml:space="preserve"> 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</w:tblGrid>
      <w:tr w:rsidR="004A1DC1" w:rsidRPr="003E0AAB" w14:paraId="45461B56" w14:textId="77777777" w:rsidTr="00DB0637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33F38172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1FB9BA93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33749CF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6B174AB6" w14:textId="77777777" w:rsidR="004A1DC1" w:rsidRPr="003E0AAB" w:rsidRDefault="004A1DC1" w:rsidP="004A1D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</w:tr>
      <w:tr w:rsidR="004771AE" w:rsidRPr="003E0AAB" w14:paraId="0D79B9F1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938617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F8BDDA6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3C2F31D" w14:textId="74B15979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8F54FC9" w14:textId="52C26926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</w:tr>
      <w:tr w:rsidR="004771AE" w:rsidRPr="003E0AAB" w14:paraId="20363CCE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DF1C49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4CC5CE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74D4CE6" w14:textId="0748A9C1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B8BDDF6" w14:textId="09A5078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</w:tr>
      <w:tr w:rsidR="004771AE" w:rsidRPr="003E0AAB" w14:paraId="0707C8D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C77324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D9910C9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425A74A" w14:textId="1B1E017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38FAB87" w14:textId="692BC42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</w:tr>
      <w:tr w:rsidR="004771AE" w:rsidRPr="003E0AAB" w14:paraId="2FE206C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B1CC7B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FE70BC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F37C545" w14:textId="4F11827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997D443" w14:textId="6DC69E5D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</w:tr>
      <w:tr w:rsidR="004771AE" w:rsidRPr="003E0AAB" w14:paraId="1D6DD9E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2C1283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CEE0DD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1955DBF" w14:textId="77B64A2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A3A2BC0" w14:textId="27477118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</w:tr>
      <w:tr w:rsidR="004771AE" w:rsidRPr="003E0AAB" w14:paraId="53A934C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4D535A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38374C5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5237194" w14:textId="7ACA5EB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BC8DD3C" w14:textId="40A15B4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</w:tr>
      <w:tr w:rsidR="004771AE" w:rsidRPr="003E0AAB" w14:paraId="2079EFE0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5AC88E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CCB8A4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ED4493D" w14:textId="09371B0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10A84F3" w14:textId="2215389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</w:tr>
      <w:tr w:rsidR="004771AE" w:rsidRPr="003E0AAB" w14:paraId="01C52716" w14:textId="77777777" w:rsidTr="00DB0637">
        <w:trPr>
          <w:trHeight w:val="288"/>
          <w:jc w:val="center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214C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0793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744" w14:textId="23287FD3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87E9" w14:textId="63BC975E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</w:tr>
      <w:tr w:rsidR="004A1DC1" w:rsidRPr="003E0AAB" w14:paraId="5AC0E521" w14:textId="77777777" w:rsidTr="00DB0637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037937CF" w14:textId="77777777" w:rsidR="004A1DC1" w:rsidRPr="003E0AAB" w:rsidRDefault="004A1DC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5C5EB83F" w14:textId="22BE515E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8CF34A0" w14:textId="7A443622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0022B053" w14:textId="25DDBAA4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</w:tr>
    </w:tbl>
    <w:p w14:paraId="425E6F4B" w14:textId="5B60EECC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>Fig. 4 – Strata Count</w:t>
      </w:r>
    </w:p>
    <w:p w14:paraId="30B5F7E7" w14:textId="399338B4" w:rsidR="00102461" w:rsidRDefault="004771AE" w:rsidP="005E1096">
      <w:pPr>
        <w:jc w:val="both"/>
      </w:pPr>
      <w:r>
        <w:lastRenderedPageBreak/>
        <w:t xml:space="preserve">Drawing </w:t>
      </w:r>
      <w:r w:rsidR="00102461">
        <w:t>a sample of size 208</w:t>
      </w:r>
      <w:r w:rsidR="00E44EDC">
        <w:t xml:space="preserve"> </w:t>
      </w:r>
      <w:r w:rsidR="00102461">
        <w:t>with proportional allocation</w:t>
      </w:r>
      <w:r>
        <w:t>,</w:t>
      </w:r>
      <w:r w:rsidR="00102461">
        <w:t xml:space="preserve"> </w:t>
      </w:r>
      <w:r>
        <w:t xml:space="preserve">we calculate </w:t>
      </w:r>
      <w:r w:rsidR="00102461">
        <w:t xml:space="preserve">the sample sizes for </w:t>
      </w:r>
      <w:r>
        <w:t xml:space="preserve">each stratum </w:t>
      </w:r>
      <w:r w:rsidR="00102461">
        <w:t>in the table below (Fig. 5).</w:t>
      </w:r>
    </w:p>
    <w:tbl>
      <w:tblPr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05"/>
        <w:gridCol w:w="1620"/>
        <w:gridCol w:w="1620"/>
      </w:tblGrid>
      <w:tr w:rsidR="00102461" w:rsidRPr="003E0AAB" w14:paraId="25F18A31" w14:textId="77777777" w:rsidTr="004910DD">
        <w:trPr>
          <w:trHeight w:val="49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A34C4F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B346EB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B48580" w14:textId="5FF32529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No. </w:t>
            </w:r>
            <w:r w:rsidR="00785D6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</w:t>
            </w:r>
            <w:r w:rsidR="00785D6F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f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72816D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BBF68B" w14:textId="1794B9AA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102461" w:rsidRPr="003E0AAB" w14:paraId="0410FAD3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3CDD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39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DE0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02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8C7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</w:tr>
      <w:tr w:rsidR="00102461" w:rsidRPr="003E0AAB" w14:paraId="57F30C87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2B0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BC3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5B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AE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80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102461" w:rsidRPr="003E0AAB" w14:paraId="0991558B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BF0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84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BB8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2A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991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43521EB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B55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A7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498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22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1EFE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102461" w:rsidRPr="003E0AAB" w14:paraId="42F2607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278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FD1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F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C62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633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102461" w:rsidRPr="003E0AAB" w14:paraId="39B3F3C5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846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37A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0B2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15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6D7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29BFDA69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43B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934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FDB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5B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8F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102461" w:rsidRPr="003E0AAB" w14:paraId="0094E16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2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2DFE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CE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BF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917C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102461" w:rsidRPr="003E0AAB" w14:paraId="7C2A928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6C7C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C494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1448D6" w14:textId="464DE03F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3B395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84908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474E875B" w14:textId="36698C0E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5 – </w:t>
      </w:r>
      <w:r w:rsidR="004771AE">
        <w:rPr>
          <w:sz w:val="18"/>
          <w:szCs w:val="18"/>
        </w:rPr>
        <w:t xml:space="preserve">Strata </w:t>
      </w:r>
      <w:r w:rsidRPr="00102461">
        <w:rPr>
          <w:sz w:val="18"/>
          <w:szCs w:val="18"/>
        </w:rPr>
        <w:t xml:space="preserve">Sample </w:t>
      </w:r>
      <w:r w:rsidR="004771AE">
        <w:rPr>
          <w:sz w:val="18"/>
          <w:szCs w:val="18"/>
        </w:rPr>
        <w:t>S</w:t>
      </w:r>
      <w:r w:rsidR="004771AE" w:rsidRPr="00102461">
        <w:rPr>
          <w:sz w:val="18"/>
          <w:szCs w:val="18"/>
        </w:rPr>
        <w:t>ize</w:t>
      </w:r>
      <w:r w:rsidR="004771AE">
        <w:rPr>
          <w:sz w:val="18"/>
          <w:szCs w:val="18"/>
        </w:rPr>
        <w:t>s</w:t>
      </w:r>
      <w:r w:rsidR="00163332">
        <w:rPr>
          <w:sz w:val="18"/>
          <w:szCs w:val="18"/>
        </w:rPr>
        <w:t xml:space="preserve"> (Proportional Allocation)</w:t>
      </w:r>
    </w:p>
    <w:p w14:paraId="37FF63F1" w14:textId="57558827" w:rsidR="00102461" w:rsidRDefault="00114683" w:rsidP="005E1096">
      <w:pPr>
        <w:jc w:val="both"/>
      </w:pPr>
      <w:r>
        <w:t>SAS produces the result</w:t>
      </w:r>
      <w:r w:rsidR="004771AE">
        <w:t>s</w:t>
      </w:r>
      <w:r>
        <w:t xml:space="preserve"> for stratification with proportional allocation as displayed below (Fig. 6 &amp; Fig. 7).</w:t>
      </w:r>
    </w:p>
    <w:p w14:paraId="351C76E3" w14:textId="1F4F9AF9" w:rsidR="00114683" w:rsidRPr="00E44EDC" w:rsidRDefault="00114683" w:rsidP="00114683">
      <w:pPr>
        <w:jc w:val="center"/>
      </w:pPr>
      <w:r w:rsidRPr="00E44EDC">
        <w:rPr>
          <w:b/>
          <w:noProof/>
        </w:rPr>
        <w:drawing>
          <wp:inline distT="0" distB="0" distL="0" distR="0" wp14:anchorId="0B2E7095" wp14:editId="60D2C8AF">
            <wp:extent cx="3145488" cy="2270760"/>
            <wp:effectExtent l="19050" t="19050" r="171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63" cy="2306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10665" w14:textId="10C3A5E6" w:rsidR="004128D9" w:rsidRDefault="004128D9" w:rsidP="0011468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1DE0EA5" wp14:editId="2C18FFCE">
            <wp:extent cx="4276725" cy="22574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AD6E9" w14:textId="77777777" w:rsidR="004128D9" w:rsidRDefault="004128D9" w:rsidP="004128D9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6 – Stratified </w:t>
      </w:r>
      <w:r>
        <w:rPr>
          <w:sz w:val="18"/>
          <w:szCs w:val="18"/>
        </w:rPr>
        <w:t>S</w:t>
      </w:r>
      <w:r w:rsidRPr="00114683">
        <w:rPr>
          <w:sz w:val="18"/>
          <w:szCs w:val="18"/>
        </w:rPr>
        <w:t>ampling (</w:t>
      </w:r>
      <w:r>
        <w:rPr>
          <w:sz w:val="18"/>
          <w:szCs w:val="18"/>
        </w:rPr>
        <w:t>P</w:t>
      </w:r>
      <w:r w:rsidRPr="00114683">
        <w:rPr>
          <w:sz w:val="18"/>
          <w:szCs w:val="18"/>
        </w:rPr>
        <w:t xml:space="preserve">roportional </w:t>
      </w:r>
      <w:r>
        <w:rPr>
          <w:sz w:val="18"/>
          <w:szCs w:val="18"/>
        </w:rPr>
        <w:t>A</w:t>
      </w:r>
      <w:r w:rsidRPr="00114683">
        <w:rPr>
          <w:sz w:val="18"/>
          <w:szCs w:val="18"/>
        </w:rPr>
        <w:t xml:space="preserve">llocation) </w:t>
      </w:r>
      <w:r>
        <w:rPr>
          <w:sz w:val="18"/>
          <w:szCs w:val="18"/>
        </w:rPr>
        <w:t>SAS O</w:t>
      </w:r>
      <w:r w:rsidRPr="00114683">
        <w:rPr>
          <w:sz w:val="18"/>
          <w:szCs w:val="18"/>
        </w:rPr>
        <w:t>utput</w:t>
      </w:r>
    </w:p>
    <w:p w14:paraId="3CC01B5B" w14:textId="77777777" w:rsidR="004128D9" w:rsidRDefault="004128D9" w:rsidP="00114683">
      <w:pPr>
        <w:jc w:val="center"/>
        <w:rPr>
          <w:sz w:val="18"/>
          <w:szCs w:val="18"/>
        </w:rPr>
      </w:pPr>
    </w:p>
    <w:p w14:paraId="1DA469E0" w14:textId="05F3F7E9" w:rsidR="00114683" w:rsidRDefault="00114683" w:rsidP="00114683">
      <w:pPr>
        <w:jc w:val="center"/>
      </w:pPr>
      <w:r w:rsidRPr="005E33E2">
        <w:rPr>
          <w:b/>
          <w:noProof/>
        </w:rPr>
        <w:lastRenderedPageBreak/>
        <w:drawing>
          <wp:inline distT="0" distB="0" distL="0" distR="0" wp14:anchorId="574945F4" wp14:editId="5F2F1A4D">
            <wp:extent cx="5025793" cy="36880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34" cy="38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A6482" w14:textId="561A4259" w:rsidR="00114683" w:rsidRDefault="00114683" w:rsidP="00114683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</w:t>
      </w:r>
      <w:r>
        <w:rPr>
          <w:sz w:val="18"/>
          <w:szCs w:val="18"/>
        </w:rPr>
        <w:t>7</w:t>
      </w:r>
      <w:r w:rsidRPr="00114683">
        <w:rPr>
          <w:sz w:val="18"/>
          <w:szCs w:val="18"/>
        </w:rPr>
        <w:t xml:space="preserve"> – </w:t>
      </w:r>
      <w:r w:rsidR="004771AE" w:rsidRPr="00114683">
        <w:rPr>
          <w:sz w:val="18"/>
          <w:szCs w:val="18"/>
        </w:rPr>
        <w:t xml:space="preserve">Stratified </w:t>
      </w:r>
      <w:r w:rsidR="004771AE">
        <w:rPr>
          <w:sz w:val="18"/>
          <w:szCs w:val="18"/>
        </w:rPr>
        <w:t>S</w:t>
      </w:r>
      <w:r w:rsidR="004771AE" w:rsidRPr="00114683">
        <w:rPr>
          <w:sz w:val="18"/>
          <w:szCs w:val="18"/>
        </w:rPr>
        <w:t>ampling (</w:t>
      </w:r>
      <w:r w:rsidR="004771AE">
        <w:rPr>
          <w:sz w:val="18"/>
          <w:szCs w:val="18"/>
        </w:rPr>
        <w:t>P</w:t>
      </w:r>
      <w:r w:rsidR="004771AE" w:rsidRPr="00114683">
        <w:rPr>
          <w:sz w:val="18"/>
          <w:szCs w:val="18"/>
        </w:rPr>
        <w:t xml:space="preserve">roportional </w:t>
      </w:r>
      <w:r w:rsidR="004771AE">
        <w:rPr>
          <w:sz w:val="18"/>
          <w:szCs w:val="18"/>
        </w:rPr>
        <w:t>A</w:t>
      </w:r>
      <w:r w:rsidR="004771AE" w:rsidRPr="00114683">
        <w:rPr>
          <w:sz w:val="18"/>
          <w:szCs w:val="18"/>
        </w:rPr>
        <w:t xml:space="preserve">llocation) </w:t>
      </w:r>
      <w:r w:rsidR="004771AE">
        <w:rPr>
          <w:sz w:val="18"/>
          <w:szCs w:val="18"/>
        </w:rPr>
        <w:t>SAS O</w:t>
      </w:r>
      <w:r w:rsidR="004771AE" w:rsidRPr="00114683">
        <w:rPr>
          <w:sz w:val="18"/>
          <w:szCs w:val="18"/>
        </w:rPr>
        <w:t>utput</w:t>
      </w:r>
    </w:p>
    <w:p w14:paraId="21DC604F" w14:textId="4870393B" w:rsidR="00114683" w:rsidRDefault="00114683" w:rsidP="00114683">
      <w:r>
        <w:t>From the above result</w:t>
      </w:r>
      <w:r w:rsidR="00EB3D0F">
        <w:t>,</w:t>
      </w:r>
      <w:r>
        <w:t xml:space="preserve"> we get estimates as</w:t>
      </w:r>
      <w:r w:rsidR="00EB3D0F">
        <w:t xml:space="preserve"> follows:</w:t>
      </w:r>
    </w:p>
    <w:p w14:paraId="1E676B87" w14:textId="74C34EDE" w:rsidR="00114683" w:rsidRDefault="00114683" w:rsidP="00114683">
      <w:r>
        <w:t>Sample mean (x-bar) = 179</w:t>
      </w:r>
      <w:r w:rsidR="00B833C6">
        <w:t>,</w:t>
      </w:r>
      <w:r>
        <w:t>286</w:t>
      </w:r>
    </w:p>
    <w:p w14:paraId="0094CFB2" w14:textId="145071AA" w:rsidR="00114683" w:rsidRDefault="00114683" w:rsidP="00114683">
      <w:r>
        <w:t>SE of sample mean (s) = 5</w:t>
      </w:r>
      <w:r w:rsidR="00B833C6">
        <w:t>,</w:t>
      </w:r>
      <w:r>
        <w:t>211.09</w:t>
      </w:r>
    </w:p>
    <w:p w14:paraId="7B4ACA5E" w14:textId="6D254971" w:rsidR="00114683" w:rsidRDefault="00114683" w:rsidP="00114683">
      <w:r>
        <w:t>95% CI for sample mean = [169</w:t>
      </w:r>
      <w:r w:rsidR="00B833C6">
        <w:t>,</w:t>
      </w:r>
      <w:r>
        <w:t>010, 189</w:t>
      </w:r>
      <w:r w:rsidR="00B833C6">
        <w:t>,</w:t>
      </w:r>
      <w:r>
        <w:t>562]</w:t>
      </w:r>
    </w:p>
    <w:p w14:paraId="797F0651" w14:textId="21D3A439" w:rsidR="00D818AB" w:rsidRDefault="00D818AB" w:rsidP="00D818AB">
      <w:pPr>
        <w:rPr>
          <w:b/>
        </w:rPr>
      </w:pPr>
      <w:r>
        <w:rPr>
          <w:b/>
        </w:rPr>
        <w:t xml:space="preserve">1.4.3 Stratified Sampling with </w:t>
      </w:r>
      <w:proofErr w:type="spellStart"/>
      <w:r>
        <w:rPr>
          <w:b/>
        </w:rPr>
        <w:t>Neyman</w:t>
      </w:r>
      <w:proofErr w:type="spellEnd"/>
      <w:r>
        <w:rPr>
          <w:b/>
        </w:rPr>
        <w:t xml:space="preserve"> Allocation</w:t>
      </w:r>
    </w:p>
    <w:p w14:paraId="3713465C" w14:textId="450A8EC6" w:rsidR="00D818AB" w:rsidRDefault="00D818AB" w:rsidP="00D818AB">
      <w:pPr>
        <w:jc w:val="both"/>
      </w:pPr>
      <w:r>
        <w:t xml:space="preserve">This is another type of stratification method </w:t>
      </w:r>
      <w:r w:rsidR="00B833C6">
        <w:t xml:space="preserve">in which </w:t>
      </w:r>
      <w:r>
        <w:t xml:space="preserve">the variation of an auxiliary variable between strata are considered for determining </w:t>
      </w:r>
      <w:r w:rsidR="00B833C6">
        <w:t xml:space="preserve">the </w:t>
      </w:r>
      <w:r>
        <w:t xml:space="preserve">sample sizes </w:t>
      </w:r>
      <w:r w:rsidR="00B833C6">
        <w:t xml:space="preserve">for </w:t>
      </w:r>
      <w:r>
        <w:t xml:space="preserve">different strata to form the sample. </w:t>
      </w:r>
      <w:r w:rsidR="00B833C6">
        <w:t>Taking the variance of gross living area (</w:t>
      </w:r>
      <w:r w:rsidR="00B833C6" w:rsidRPr="00E44EDC">
        <w:rPr>
          <w:i/>
        </w:rPr>
        <w:t>GrLivArea</w:t>
      </w:r>
      <w:r w:rsidR="00B833C6">
        <w:t xml:space="preserve">) into account, we calculate the sample sizes for each stratum in the table below </w:t>
      </w:r>
      <w:r>
        <w:t>(Fig. 8 &amp; Fig. 9).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D818AB" w:rsidRPr="00D818AB" w14:paraId="680EF336" w14:textId="77777777" w:rsidTr="00E44EDC">
        <w:trPr>
          <w:trHeight w:val="288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1014A3A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1" w:name="_Hlk510223434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02D60FB0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69248F41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3A9892EC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</w:tcPr>
          <w:p w14:paraId="0A493E3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</w:tcPr>
          <w:p w14:paraId="36E41BE5" w14:textId="77777777" w:rsidR="00D818AB" w:rsidRPr="00D818AB" w:rsidRDefault="00D818AB" w:rsidP="00D818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</w:p>
        </w:tc>
      </w:tr>
      <w:tr w:rsidR="00163332" w:rsidRPr="00D818AB" w14:paraId="1FC0B036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954259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91F211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45DB4E" w14:textId="4114247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4FB18A7" w14:textId="3CC7973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ED85EC" w14:textId="5001C6D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637A4FA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21F64019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34D39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A64F1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356CF8" w14:textId="6F3705F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A21560" w14:textId="2CECD45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71ACEF4" w14:textId="149AA79C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A8240A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163332" w:rsidRPr="00D818AB" w14:paraId="5E1B941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5D03A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D123669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EBE1F01" w14:textId="0C1CC0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EB8406E" w14:textId="4609048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D8C9859" w14:textId="62FFE41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BD66BF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163332" w:rsidRPr="00D818AB" w14:paraId="667B19C0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0DF77F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DCB09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270129D" w14:textId="0DDD5A6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086BE84" w14:textId="7FE1454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C47B19B" w14:textId="002ABEC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7577A0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163332" w:rsidRPr="00D818AB" w14:paraId="7EF7E597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97D8C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64381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C79BA0" w14:textId="02E5D55A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AAA0C7D" w14:textId="4636973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8ADD633" w14:textId="3754FA8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FFF449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677E0C35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2FD8A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1974FD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4DDD3E7" w14:textId="521CF9B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D1709A1" w14:textId="3CA4E36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7D92E9E" w14:textId="1CB4E5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DE4808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163332" w:rsidRPr="00D818AB" w14:paraId="1FF102A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A73B06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9032FD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A00FDA2" w14:textId="62CC75C2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30F1501" w14:textId="58CE90A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4A5A972" w14:textId="0791510F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2624B56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163332" w:rsidRPr="00D818AB" w14:paraId="12067E9B" w14:textId="77777777" w:rsidTr="00E44EDC">
        <w:trPr>
          <w:trHeight w:val="288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77EB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60BE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21EE" w14:textId="6CDF6AD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772F" w14:textId="521385E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2A1A" w14:textId="52043AF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42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D818AB" w:rsidRPr="00D818AB" w14:paraId="02F86064" w14:textId="77777777" w:rsidTr="00E44EDC">
        <w:trPr>
          <w:trHeight w:val="288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1E33B0A4" w14:textId="77777777" w:rsidR="00D818AB" w:rsidRPr="00D818AB" w:rsidRDefault="00D818AB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400C3D20" w14:textId="5DD6A970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091BB49" w14:textId="2917648B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61CA9E02" w14:textId="0178EF62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</w:tcPr>
          <w:p w14:paraId="351C9F4C" w14:textId="5AB145FC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</w:tcPr>
          <w:p w14:paraId="26180805" w14:textId="77777777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bookmarkEnd w:id="1"/>
    <w:p w14:paraId="39B32180" w14:textId="2381789C" w:rsidR="00D818AB" w:rsidRDefault="00D818AB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8</w:t>
      </w:r>
      <w:r w:rsidRPr="00102461">
        <w:rPr>
          <w:sz w:val="18"/>
          <w:szCs w:val="18"/>
        </w:rPr>
        <w:t xml:space="preserve"> – Strata Count</w:t>
      </w:r>
    </w:p>
    <w:tbl>
      <w:tblPr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710"/>
        <w:gridCol w:w="2160"/>
        <w:gridCol w:w="2610"/>
        <w:gridCol w:w="810"/>
        <w:gridCol w:w="1530"/>
      </w:tblGrid>
      <w:tr w:rsidR="004910DD" w:rsidRPr="003E0AAB" w14:paraId="46651E7D" w14:textId="77777777" w:rsidTr="004910DD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C5B59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2" w:name="_Hlk510224015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3581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E6364E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5217F7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6E2636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CCA65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D3A4C7" w14:textId="01C17ADD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610E70" w:rsidRPr="003E0AAB" w14:paraId="43479D74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841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48A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613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D370" w14:textId="5D01F7C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300D" w14:textId="2F8A8CF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3DB0" w14:textId="714DCD9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276,606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9E4D" w14:textId="50D61EF5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92</w:t>
            </w:r>
          </w:p>
        </w:tc>
      </w:tr>
      <w:tr w:rsidR="00610E70" w:rsidRPr="003E0AAB" w14:paraId="79B3FDB6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4EC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B1E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34A0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D1F4" w14:textId="416E80E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621F" w14:textId="47533CD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0911" w14:textId="5F50C1D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68,530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EFB1" w14:textId="382848F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610E70" w:rsidRPr="003E0AAB" w14:paraId="76DC1F27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39F7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31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730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934B" w14:textId="7C84F87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5EEA" w14:textId="143DA07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1978" w14:textId="1B40B80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8DAE" w14:textId="1CE118D3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610E70" w:rsidRPr="003E0AAB" w14:paraId="6DE73EE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E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8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0F03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BA18" w14:textId="02820B2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FFFD" w14:textId="51F3A3D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B83" w14:textId="0AE1A84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234,960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EE06" w14:textId="0E00B01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78</w:t>
            </w:r>
          </w:p>
        </w:tc>
      </w:tr>
      <w:tr w:rsidR="00610E70" w:rsidRPr="003E0AAB" w14:paraId="5FF2776A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401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E0D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59B2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0DB5" w14:textId="4B701A1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887D" w14:textId="26A636A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B93" w14:textId="518C85E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4,904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669E" w14:textId="16F8EC5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0A51A40B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A4D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224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1D2A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FC2" w14:textId="668EC8A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7DAC" w14:textId="0EB37CD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122B" w14:textId="16CA02D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4,895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D503" w14:textId="5EDC337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1C225392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E633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392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368F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95" w14:textId="40B061D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04E" w14:textId="49A6FCC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9173" w14:textId="263C3F8D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10,360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4A" w14:textId="705ED53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610E70" w:rsidRPr="003E0AAB" w14:paraId="7692ED1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B8A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4D8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83AB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6964" w14:textId="0126ACC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D986" w14:textId="43BDE85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CC5C" w14:textId="678719F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25,155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1065" w14:textId="44FCCFA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4910DD" w:rsidRPr="003E0AAB" w14:paraId="7DCC275D" w14:textId="77777777" w:rsidTr="004910DD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9FB6D1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57A2A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9CA267" w14:textId="0F2F262D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40792C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75962E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F2CAA" w14:textId="1ED842D3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27FC3" w14:textId="77777777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bookmarkEnd w:id="2"/>
    <w:p w14:paraId="4D7E3D23" w14:textId="44C7FF13" w:rsidR="00D818AB" w:rsidRDefault="004910DD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9</w:t>
      </w:r>
      <w:r w:rsidRPr="00102461">
        <w:rPr>
          <w:sz w:val="18"/>
          <w:szCs w:val="18"/>
        </w:rPr>
        <w:t xml:space="preserve"> – </w:t>
      </w:r>
      <w:r w:rsidR="00163332" w:rsidRPr="00163332">
        <w:rPr>
          <w:sz w:val="18"/>
          <w:szCs w:val="18"/>
        </w:rPr>
        <w:t>Strata Sample Sizes</w:t>
      </w:r>
      <w:r w:rsidR="00163332">
        <w:rPr>
          <w:sz w:val="18"/>
          <w:szCs w:val="18"/>
        </w:rPr>
        <w:t xml:space="preserve"> (</w:t>
      </w:r>
      <w:proofErr w:type="spellStart"/>
      <w:r w:rsidR="00163332">
        <w:rPr>
          <w:sz w:val="18"/>
          <w:szCs w:val="18"/>
        </w:rPr>
        <w:t>Neyman</w:t>
      </w:r>
      <w:proofErr w:type="spellEnd"/>
      <w:r w:rsidR="00163332">
        <w:rPr>
          <w:sz w:val="18"/>
          <w:szCs w:val="18"/>
        </w:rPr>
        <w:t xml:space="preserve"> Allocation)</w:t>
      </w:r>
    </w:p>
    <w:p w14:paraId="5CF93C02" w14:textId="4791604E" w:rsidR="004910DD" w:rsidRDefault="00D65501" w:rsidP="004910DD">
      <w:r>
        <w:t xml:space="preserve">SAS output for stratification with </w:t>
      </w:r>
      <w:proofErr w:type="spellStart"/>
      <w:r>
        <w:t>Neyman</w:t>
      </w:r>
      <w:proofErr w:type="spellEnd"/>
      <w:r>
        <w:t xml:space="preserve"> allocation </w:t>
      </w:r>
      <w:r w:rsidR="00610E70">
        <w:t xml:space="preserve">is </w:t>
      </w:r>
      <w:r>
        <w:t>provided below (Fig. 10 &amp; Fig. 11).</w:t>
      </w:r>
    </w:p>
    <w:p w14:paraId="61054C98" w14:textId="3F56B7B6" w:rsidR="00D65501" w:rsidRDefault="00D65501" w:rsidP="00D65501">
      <w:pPr>
        <w:jc w:val="center"/>
      </w:pPr>
      <w:r w:rsidRPr="00E44EDC">
        <w:rPr>
          <w:b/>
          <w:noProof/>
        </w:rPr>
        <w:drawing>
          <wp:inline distT="0" distB="0" distL="0" distR="0" wp14:anchorId="72BB3381" wp14:editId="1A7E1620">
            <wp:extent cx="4390996" cy="2537460"/>
            <wp:effectExtent l="19050" t="1905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23" cy="2547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346A8" w14:textId="48F0913B" w:rsidR="002E0A28" w:rsidRDefault="004128D9" w:rsidP="00D65501">
      <w:pPr>
        <w:jc w:val="center"/>
      </w:pPr>
      <w:r>
        <w:rPr>
          <w:noProof/>
        </w:rPr>
        <w:drawing>
          <wp:inline distT="0" distB="0" distL="0" distR="0" wp14:anchorId="5000592D" wp14:editId="350D669C">
            <wp:extent cx="4410796" cy="2545080"/>
            <wp:effectExtent l="19050" t="19050" r="279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41" cy="2548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8B77D2" w14:textId="36F41626" w:rsidR="00D65501" w:rsidRDefault="00D65501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10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 xml:space="preserve">Stratified </w:t>
      </w:r>
      <w:r w:rsidR="00163332">
        <w:rPr>
          <w:sz w:val="18"/>
          <w:szCs w:val="18"/>
        </w:rPr>
        <w:t>S</w:t>
      </w:r>
      <w:r w:rsidR="00163332" w:rsidRPr="00114683">
        <w:rPr>
          <w:sz w:val="18"/>
          <w:szCs w:val="18"/>
        </w:rPr>
        <w:t xml:space="preserve">ampling </w:t>
      </w:r>
      <w:r w:rsidRPr="00114683"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</w:t>
      </w:r>
      <w:r w:rsidR="00163332">
        <w:rPr>
          <w:sz w:val="18"/>
          <w:szCs w:val="18"/>
        </w:rPr>
        <w:t>A</w:t>
      </w:r>
      <w:r w:rsidR="00163332" w:rsidRPr="00114683">
        <w:rPr>
          <w:sz w:val="18"/>
          <w:szCs w:val="18"/>
        </w:rPr>
        <w:t>llocation</w:t>
      </w:r>
      <w:r w:rsidRPr="00114683">
        <w:rPr>
          <w:sz w:val="18"/>
          <w:szCs w:val="18"/>
        </w:rPr>
        <w:t xml:space="preserve">) </w:t>
      </w:r>
      <w:r w:rsidR="00163332">
        <w:rPr>
          <w:sz w:val="18"/>
          <w:szCs w:val="18"/>
        </w:rPr>
        <w:t xml:space="preserve">SAS </w:t>
      </w:r>
      <w:r w:rsidRPr="00114683">
        <w:rPr>
          <w:sz w:val="18"/>
          <w:szCs w:val="18"/>
        </w:rPr>
        <w:t>output</w:t>
      </w:r>
    </w:p>
    <w:p w14:paraId="7C48898D" w14:textId="090781E6" w:rsidR="00D65501" w:rsidRDefault="00D65501" w:rsidP="00D65501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1FEB46A" wp14:editId="62821F34">
            <wp:extent cx="4410075" cy="3216628"/>
            <wp:effectExtent l="19050" t="19050" r="95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88" cy="3324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F106D" w14:textId="1FE10B89" w:rsidR="00637484" w:rsidRDefault="00637484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11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>Stratified sampling 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allocation) output</w:t>
      </w:r>
    </w:p>
    <w:p w14:paraId="4653D937" w14:textId="7774B126" w:rsidR="00637484" w:rsidRDefault="00637484" w:rsidP="00637484">
      <w:r>
        <w:t>From the above result</w:t>
      </w:r>
      <w:r w:rsidR="00610E70">
        <w:t>s,</w:t>
      </w:r>
      <w:r>
        <w:t xml:space="preserve"> we get estimates as</w:t>
      </w:r>
      <w:r w:rsidR="00610E70">
        <w:t xml:space="preserve"> follows:</w:t>
      </w:r>
    </w:p>
    <w:p w14:paraId="19C0E747" w14:textId="19D43F7C" w:rsidR="00637484" w:rsidRDefault="00637484" w:rsidP="00637484">
      <w:r>
        <w:t>Sample mean (x-bar) = 182</w:t>
      </w:r>
      <w:r w:rsidR="00610E70">
        <w:t>,</w:t>
      </w:r>
      <w:r>
        <w:t>808</w:t>
      </w:r>
    </w:p>
    <w:p w14:paraId="18754F89" w14:textId="52BCFD22" w:rsidR="00637484" w:rsidRDefault="00637484" w:rsidP="00637484">
      <w:r>
        <w:t>SE of sample mean (s) = 4</w:t>
      </w:r>
      <w:r w:rsidR="00610E70">
        <w:t>,</w:t>
      </w:r>
      <w:r>
        <w:t>308.80</w:t>
      </w:r>
    </w:p>
    <w:p w14:paraId="1784378D" w14:textId="3747E4C8" w:rsidR="00637484" w:rsidRDefault="00637484" w:rsidP="00637484">
      <w:r>
        <w:t>95% CI for sample mean = [174</w:t>
      </w:r>
      <w:r w:rsidR="00B833C6">
        <w:t>,</w:t>
      </w:r>
      <w:r>
        <w:t>311, 191</w:t>
      </w:r>
      <w:r w:rsidR="00B833C6">
        <w:t>,</w:t>
      </w:r>
      <w:r>
        <w:t>304]</w:t>
      </w:r>
    </w:p>
    <w:p w14:paraId="28758CE0" w14:textId="7AD7394E" w:rsidR="008850DD" w:rsidRDefault="008850DD" w:rsidP="00637484">
      <w:pPr>
        <w:rPr>
          <w:b/>
        </w:rPr>
      </w:pPr>
      <w:r>
        <w:rPr>
          <w:b/>
        </w:rPr>
        <w:t>1.4.4 Two-Stage Sampling</w:t>
      </w:r>
    </w:p>
    <w:p w14:paraId="2DBE5641" w14:textId="56463F70" w:rsidR="007124FF" w:rsidRDefault="007124FF" w:rsidP="008679E6">
      <w:pPr>
        <w:jc w:val="both"/>
      </w:pPr>
      <w:r>
        <w:t>Two-</w:t>
      </w:r>
      <w:r w:rsidR="00A15DAA">
        <w:t xml:space="preserve">stage </w:t>
      </w:r>
      <w:r>
        <w:t xml:space="preserve">sampling is a type </w:t>
      </w:r>
      <w:r w:rsidR="008679E6">
        <w:t xml:space="preserve">of </w:t>
      </w:r>
      <w:r>
        <w:t xml:space="preserve">sampling design </w:t>
      </w:r>
      <w:r w:rsidR="00610E70">
        <w:t xml:space="preserve">in which the </w:t>
      </w:r>
      <w:r>
        <w:t>population is segregated in</w:t>
      </w:r>
      <w:r w:rsidR="00610E70">
        <w:t>to</w:t>
      </w:r>
      <w:r>
        <w:t xml:space="preserve"> several clusters based on a characteristic and </w:t>
      </w:r>
      <w:r w:rsidR="00610E70">
        <w:t xml:space="preserve">only </w:t>
      </w:r>
      <w:r>
        <w:t xml:space="preserve">a </w:t>
      </w:r>
      <w:r w:rsidR="00610E70">
        <w:t xml:space="preserve">certain </w:t>
      </w:r>
      <w:r>
        <w:t xml:space="preserve">number of clusters are selected </w:t>
      </w:r>
      <w:r w:rsidR="00610E70">
        <w:t>for sampling</w:t>
      </w:r>
      <w:r>
        <w:t xml:space="preserve">. </w:t>
      </w:r>
      <w:r w:rsidR="00A15DAA">
        <w:t>These selected clusters are called Primary Sampl</w:t>
      </w:r>
      <w:r w:rsidR="00610E70">
        <w:t>ing</w:t>
      </w:r>
      <w:r w:rsidR="00A15DAA">
        <w:t xml:space="preserve"> Units (PSU</w:t>
      </w:r>
      <w:r w:rsidR="00610E70">
        <w:t>’s</w:t>
      </w:r>
      <w:r w:rsidR="00A15DAA">
        <w:t xml:space="preserve">). </w:t>
      </w:r>
      <w:r w:rsidR="008679E6">
        <w:t xml:space="preserve">In </w:t>
      </w:r>
      <w:r w:rsidR="00610E70">
        <w:t xml:space="preserve">the </w:t>
      </w:r>
      <w:r w:rsidR="008679E6">
        <w:t xml:space="preserve">second stage, a further sampling is followed </w:t>
      </w:r>
      <w:r w:rsidR="00610E70">
        <w:t xml:space="preserve">in which </w:t>
      </w:r>
      <w:r w:rsidR="008679E6">
        <w:t>samples are chosen from all selected clusters based on a sampling design.</w:t>
      </w:r>
      <w:r w:rsidR="00A15DAA">
        <w:t xml:space="preserve"> </w:t>
      </w:r>
      <w:r w:rsidR="00610E70">
        <w:t xml:space="preserve">Sample </w:t>
      </w:r>
      <w:r w:rsidR="00A15DAA">
        <w:t xml:space="preserve">units selected at this stage are known </w:t>
      </w:r>
      <w:r w:rsidR="00610E70">
        <w:t xml:space="preserve">as </w:t>
      </w:r>
      <w:r w:rsidR="00A15DAA">
        <w:t xml:space="preserve">Secondary </w:t>
      </w:r>
      <w:r w:rsidR="00610E70">
        <w:t xml:space="preserve">Sampling </w:t>
      </w:r>
      <w:r w:rsidR="00A15DAA">
        <w:t>Units (SSU</w:t>
      </w:r>
      <w:r w:rsidR="00610E70">
        <w:t>’s</w:t>
      </w:r>
      <w:r w:rsidR="00A15DAA">
        <w:t>).</w:t>
      </w:r>
    </w:p>
    <w:p w14:paraId="72DD821B" w14:textId="04AB9F7B" w:rsidR="008679E6" w:rsidRDefault="00A65821" w:rsidP="008679E6">
      <w:pPr>
        <w:jc w:val="both"/>
      </w:pPr>
      <w:r>
        <w:t>I</w:t>
      </w:r>
      <w:r w:rsidR="008679E6">
        <w:t xml:space="preserve">n this exercise, we select </w:t>
      </w:r>
      <w:r>
        <w:t xml:space="preserve">five </w:t>
      </w:r>
      <w:r w:rsidR="008679E6">
        <w:t xml:space="preserve">neighborhoods (20% of all neighborhoods) from the </w:t>
      </w:r>
      <w:r>
        <w:t>populati</w:t>
      </w:r>
      <w:r w:rsidR="007D1C7E">
        <w:t>o</w:t>
      </w:r>
      <w:r>
        <w:t>n</w:t>
      </w:r>
      <w:r w:rsidR="00192B0C">
        <w:t xml:space="preserve">: </w:t>
      </w:r>
      <w:proofErr w:type="spellStart"/>
      <w:r w:rsidR="00192B0C" w:rsidRPr="00192B0C">
        <w:t>BrDale</w:t>
      </w:r>
      <w:proofErr w:type="spellEnd"/>
      <w:r w:rsidR="00192B0C">
        <w:t xml:space="preserve">, </w:t>
      </w:r>
      <w:proofErr w:type="spellStart"/>
      <w:r w:rsidR="00192B0C" w:rsidRPr="00192B0C">
        <w:t>MeadowV</w:t>
      </w:r>
      <w:proofErr w:type="spellEnd"/>
      <w:r w:rsidR="00192B0C">
        <w:t xml:space="preserve">, </w:t>
      </w:r>
      <w:r w:rsidR="00192B0C" w:rsidRPr="00192B0C">
        <w:t>Sawyer</w:t>
      </w:r>
      <w:r w:rsidR="00192B0C">
        <w:t xml:space="preserve">, </w:t>
      </w:r>
      <w:proofErr w:type="spellStart"/>
      <w:r w:rsidR="00192B0C" w:rsidRPr="00192B0C">
        <w:t>NPkVill</w:t>
      </w:r>
      <w:proofErr w:type="spellEnd"/>
      <w:r w:rsidR="00192B0C">
        <w:t xml:space="preserve"> and </w:t>
      </w:r>
      <w:proofErr w:type="spellStart"/>
      <w:r w:rsidR="00192B0C" w:rsidRPr="00192B0C">
        <w:t>StoneBr</w:t>
      </w:r>
      <w:proofErr w:type="spellEnd"/>
      <w:r w:rsidR="008679E6">
        <w:t xml:space="preserve">. </w:t>
      </w:r>
      <w:r w:rsidR="00C6509C">
        <w:t xml:space="preserve">We perform a </w:t>
      </w:r>
      <w:r w:rsidR="008679E6">
        <w:t xml:space="preserve">stratification based on </w:t>
      </w:r>
      <w:proofErr w:type="spellStart"/>
      <w:r w:rsidR="008679E6" w:rsidRPr="00E44EDC">
        <w:rPr>
          <w:i/>
        </w:rPr>
        <w:t>HouseStyle</w:t>
      </w:r>
      <w:proofErr w:type="spellEnd"/>
      <w:r w:rsidR="008679E6">
        <w:t xml:space="preserve"> to select sample units from the chosen neighborhoods.</w:t>
      </w:r>
    </w:p>
    <w:p w14:paraId="70BDAB1D" w14:textId="2F7F9F65" w:rsidR="008679E6" w:rsidRDefault="008679E6" w:rsidP="008679E6">
      <w:pPr>
        <w:jc w:val="both"/>
      </w:pPr>
      <w:r>
        <w:t>Total number of PSU</w:t>
      </w:r>
      <w:r w:rsidR="0045119B">
        <w:t>’s</w:t>
      </w:r>
      <w:r>
        <w:t xml:space="preserve"> (M) = 25 </w:t>
      </w:r>
      <w:r w:rsidR="0045119B">
        <w:t xml:space="preserve"> </w:t>
      </w:r>
    </w:p>
    <w:p w14:paraId="355BE7BF" w14:textId="582C66BD" w:rsidR="008679E6" w:rsidRDefault="008679E6" w:rsidP="008679E6">
      <w:pPr>
        <w:jc w:val="both"/>
      </w:pPr>
      <w:r>
        <w:t>Selected number of PSU</w:t>
      </w:r>
      <w:r w:rsidR="0045119B">
        <w:t>’s</w:t>
      </w:r>
      <w:r>
        <w:t xml:space="preserve"> (m) = 5</w:t>
      </w:r>
    </w:p>
    <w:p w14:paraId="2986FB6D" w14:textId="4E12AB39" w:rsidR="008679E6" w:rsidRDefault="008679E6" w:rsidP="008679E6">
      <w:pPr>
        <w:jc w:val="both"/>
      </w:pPr>
      <w:r>
        <w:t xml:space="preserve">Number of population units in selected </w:t>
      </w:r>
      <w:r w:rsidR="0045119B">
        <w:t xml:space="preserve">PSU’s </w:t>
      </w:r>
      <w:r>
        <w:t>(N) = 141</w:t>
      </w:r>
    </w:p>
    <w:p w14:paraId="5B1D07B7" w14:textId="1DFA8261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16, N</w:t>
      </w:r>
      <w:r w:rsidRPr="00A15DAA">
        <w:rPr>
          <w:vertAlign w:val="subscript"/>
        </w:rPr>
        <w:t>2</w:t>
      </w:r>
      <w:r>
        <w:t xml:space="preserve"> = 17, N</w:t>
      </w:r>
      <w:r w:rsidRPr="00A15DAA">
        <w:rPr>
          <w:vertAlign w:val="subscript"/>
        </w:rPr>
        <w:t>3</w:t>
      </w:r>
      <w:r>
        <w:t xml:space="preserve"> = 9, N</w:t>
      </w:r>
      <w:r w:rsidRPr="00A15DAA">
        <w:rPr>
          <w:vertAlign w:val="subscript"/>
        </w:rPr>
        <w:t>4</w:t>
      </w:r>
      <w:r>
        <w:t xml:space="preserve"> = 74, N</w:t>
      </w:r>
      <w:r w:rsidRPr="00A15DAA">
        <w:rPr>
          <w:vertAlign w:val="subscript"/>
        </w:rPr>
        <w:t>5</w:t>
      </w:r>
      <w:r>
        <w:t xml:space="preserve"> = 25</w:t>
      </w:r>
      <w:r>
        <w:tab/>
      </w:r>
      <w:r w:rsidR="005E33E2">
        <w:tab/>
      </w:r>
      <w:r w:rsidR="005E33E2">
        <w:tab/>
      </w:r>
      <w:r w:rsidR="00AC7973">
        <w:tab/>
      </w:r>
      <w:r>
        <w:t>where N</w:t>
      </w:r>
      <w:r w:rsidRPr="00A15DAA">
        <w:rPr>
          <w:vertAlign w:val="subscript"/>
        </w:rPr>
        <w:t>i</w:t>
      </w:r>
      <w:r>
        <w:t xml:space="preserve"> = number of SSU</w:t>
      </w:r>
      <w:r w:rsidR="0045119B">
        <w:t>’s</w:t>
      </w:r>
      <w:r>
        <w:t xml:space="preserve"> in </w:t>
      </w:r>
      <w:r w:rsidR="0045119B">
        <w:t xml:space="preserve">the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7FD0B41A" w14:textId="2C212F47" w:rsidR="00A15DAA" w:rsidRDefault="00A15DAA" w:rsidP="008679E6">
      <w:pPr>
        <w:jc w:val="both"/>
      </w:pPr>
      <w:r>
        <w:t xml:space="preserve">Total sample size (n) = 28 </w:t>
      </w:r>
    </w:p>
    <w:p w14:paraId="7B678925" w14:textId="596E67BB" w:rsidR="00A15DAA" w:rsidRDefault="00A15DAA" w:rsidP="008679E6">
      <w:pPr>
        <w:jc w:val="both"/>
      </w:pPr>
      <w:r>
        <w:t xml:space="preserve">Then </w:t>
      </w:r>
      <w:r w:rsidR="0045119B">
        <w:t xml:space="preserve">using </w:t>
      </w:r>
      <w:r>
        <w:t xml:space="preserve">a stratification based on </w:t>
      </w:r>
      <w:proofErr w:type="spellStart"/>
      <w:r w:rsidRPr="00E44EDC">
        <w:rPr>
          <w:i/>
        </w:rPr>
        <w:t>HouseStyle</w:t>
      </w:r>
      <w:proofErr w:type="spellEnd"/>
      <w:r>
        <w:t xml:space="preserve"> with proportional allocation</w:t>
      </w:r>
      <w:r w:rsidR="0045119B">
        <w:t>,</w:t>
      </w:r>
      <w:r>
        <w:t xml:space="preserve"> we get the sample sizes for </w:t>
      </w:r>
      <w:r w:rsidR="00C35D9F">
        <w:t xml:space="preserve">the </w:t>
      </w:r>
      <w:r>
        <w:t xml:space="preserve">5 </w:t>
      </w:r>
      <w:r w:rsidR="00C35D9F">
        <w:t xml:space="preserve">selected </w:t>
      </w:r>
      <w:r>
        <w:t>neighborhoods as follows:</w:t>
      </w:r>
    </w:p>
    <w:p w14:paraId="101F8984" w14:textId="2E688028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1, n</w:t>
      </w:r>
      <w:r w:rsidRPr="00A15DAA">
        <w:rPr>
          <w:vertAlign w:val="subscript"/>
        </w:rPr>
        <w:t>2</w:t>
      </w:r>
      <w:r>
        <w:t xml:space="preserve"> = 15, n</w:t>
      </w:r>
      <w:r w:rsidRPr="00A15DAA">
        <w:rPr>
          <w:vertAlign w:val="subscript"/>
        </w:rPr>
        <w:t>3</w:t>
      </w:r>
      <w:r>
        <w:t xml:space="preserve"> = 8, n</w:t>
      </w:r>
      <w:r w:rsidRPr="00A15DAA">
        <w:rPr>
          <w:vertAlign w:val="subscript"/>
        </w:rPr>
        <w:t>4</w:t>
      </w:r>
      <w:r>
        <w:t xml:space="preserve"> = 3, n</w:t>
      </w:r>
      <w:r w:rsidRPr="00A15DAA">
        <w:rPr>
          <w:vertAlign w:val="subscript"/>
        </w:rPr>
        <w:t>5</w:t>
      </w:r>
      <w:r>
        <w:t xml:space="preserve"> = 1</w:t>
      </w:r>
      <w:r>
        <w:tab/>
      </w:r>
      <w:r w:rsidR="005E33E2">
        <w:tab/>
      </w:r>
      <w:r w:rsidR="005E33E2">
        <w:tab/>
      </w:r>
      <w:r w:rsidR="00AC7973">
        <w:tab/>
      </w:r>
      <w:r>
        <w:t xml:space="preserve">where </w:t>
      </w:r>
      <w:proofErr w:type="spellStart"/>
      <w:r>
        <w:t>n</w:t>
      </w:r>
      <w:r w:rsidRPr="00A15DAA">
        <w:rPr>
          <w:vertAlign w:val="subscript"/>
        </w:rPr>
        <w:t>i</w:t>
      </w:r>
      <w:proofErr w:type="spellEnd"/>
      <w:r>
        <w:t xml:space="preserve"> = selected number of SSU from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4071070D" w14:textId="077664CB" w:rsidR="00B451F9" w:rsidRDefault="00B451F9" w:rsidP="008679E6">
      <w:pPr>
        <w:jc w:val="both"/>
      </w:pPr>
      <w:r>
        <w:lastRenderedPageBreak/>
        <w:t>We use SAS to perform this sampling design and the results are shown below (Fig. 12 and Fig. 13):</w:t>
      </w:r>
    </w:p>
    <w:p w14:paraId="183C5450" w14:textId="2E27E5C4" w:rsidR="00B451F9" w:rsidRDefault="00B451F9" w:rsidP="00B451F9">
      <w:pPr>
        <w:jc w:val="center"/>
      </w:pPr>
      <w:r w:rsidRPr="00E44EDC">
        <w:rPr>
          <w:b/>
          <w:noProof/>
        </w:rPr>
        <w:drawing>
          <wp:inline distT="0" distB="0" distL="0" distR="0" wp14:anchorId="3ACD2C46" wp14:editId="0DAFD6D7">
            <wp:extent cx="2438400" cy="267896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12" cy="2696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55466" w14:textId="1ABDC8F3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2C285B83" w14:textId="46802957" w:rsidR="00B451F9" w:rsidRDefault="004128D9" w:rsidP="00B451F9">
      <w:pPr>
        <w:jc w:val="center"/>
      </w:pPr>
      <w:r>
        <w:rPr>
          <w:noProof/>
        </w:rPr>
        <w:drawing>
          <wp:inline distT="0" distB="0" distL="0" distR="0" wp14:anchorId="3DBEDBDA" wp14:editId="20FCCD8E">
            <wp:extent cx="4733925" cy="4638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3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8024C" w14:textId="77777777" w:rsidR="004128D9" w:rsidRDefault="004128D9" w:rsidP="004128D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1267AFE0" w14:textId="77777777" w:rsidR="004128D9" w:rsidRDefault="004128D9" w:rsidP="00B451F9">
      <w:pPr>
        <w:jc w:val="center"/>
      </w:pPr>
    </w:p>
    <w:p w14:paraId="54858CA4" w14:textId="1A834895" w:rsidR="00B451F9" w:rsidRDefault="00B451F9" w:rsidP="00B451F9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9CCAA4A" wp14:editId="683BDC1E">
            <wp:extent cx="3535473" cy="2809875"/>
            <wp:effectExtent l="19050" t="19050" r="273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03" cy="2853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FDE3E" w14:textId="0D219169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13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379153B3" w14:textId="1D66757D" w:rsidR="00CB1BF2" w:rsidRDefault="00CB1BF2" w:rsidP="00CB1BF2">
      <w:r>
        <w:t>From the above result</w:t>
      </w:r>
      <w:r w:rsidR="00CE56B9">
        <w:t>s,</w:t>
      </w:r>
      <w:r>
        <w:t xml:space="preserve"> we get estimates as</w:t>
      </w:r>
      <w:r w:rsidR="00CE56B9">
        <w:t xml:space="preserve"> follows:</w:t>
      </w:r>
    </w:p>
    <w:p w14:paraId="5D44CED8" w14:textId="2DAD3604" w:rsidR="00CB1BF2" w:rsidRDefault="00CB1BF2" w:rsidP="00CB1BF2">
      <w:r>
        <w:t xml:space="preserve">Sample mean (x-bar) = </w:t>
      </w:r>
      <w:r w:rsidR="00FE7354">
        <w:t>149,907</w:t>
      </w:r>
    </w:p>
    <w:p w14:paraId="33C025FC" w14:textId="1BFF1DCD" w:rsidR="00CB1BF2" w:rsidRDefault="00CB1BF2" w:rsidP="00CB1BF2">
      <w:r>
        <w:t>SE of sample mean (s) = 1</w:t>
      </w:r>
      <w:r w:rsidR="006B3AD7">
        <w:t>1</w:t>
      </w:r>
      <w:r w:rsidR="00CE56B9">
        <w:t>,</w:t>
      </w:r>
      <w:r w:rsidR="006B3AD7">
        <w:t>068</w:t>
      </w:r>
      <w:r>
        <w:t>.00</w:t>
      </w:r>
    </w:p>
    <w:p w14:paraId="39842950" w14:textId="6582E40E" w:rsidR="00B451F9" w:rsidRDefault="00CB1BF2" w:rsidP="00CB1BF2">
      <w:r>
        <w:t>95% CI for sample mean = [1</w:t>
      </w:r>
      <w:r w:rsidR="006B3AD7">
        <w:t>27</w:t>
      </w:r>
      <w:r w:rsidR="00CE56B9">
        <w:t>,</w:t>
      </w:r>
      <w:r w:rsidR="006B3AD7">
        <w:t>010</w:t>
      </w:r>
      <w:r>
        <w:t xml:space="preserve">, </w:t>
      </w:r>
      <w:r w:rsidR="006B3AD7">
        <w:t>172,803</w:t>
      </w:r>
      <w:r>
        <w:t>]</w:t>
      </w:r>
    </w:p>
    <w:p w14:paraId="1EAB298B" w14:textId="7CB32829" w:rsidR="00464649" w:rsidRDefault="00464649" w:rsidP="00CB1BF2">
      <w:pPr>
        <w:rPr>
          <w:b/>
        </w:rPr>
      </w:pPr>
      <w:r>
        <w:rPr>
          <w:b/>
        </w:rPr>
        <w:t xml:space="preserve">1.5 </w:t>
      </w:r>
      <w:r w:rsidR="00CE4C01">
        <w:rPr>
          <w:b/>
        </w:rPr>
        <w:t xml:space="preserve">Design Effect &amp; </w:t>
      </w:r>
      <w:r>
        <w:rPr>
          <w:b/>
        </w:rPr>
        <w:t>Comparison of Sampl</w:t>
      </w:r>
      <w:r w:rsidR="00EA1905">
        <w:rPr>
          <w:b/>
        </w:rPr>
        <w:t>ing</w:t>
      </w:r>
      <w:r>
        <w:rPr>
          <w:b/>
        </w:rPr>
        <w:t xml:space="preserve"> </w:t>
      </w:r>
      <w:r w:rsidR="00EA1905">
        <w:rPr>
          <w:b/>
        </w:rPr>
        <w:t>Designs</w:t>
      </w:r>
    </w:p>
    <w:p w14:paraId="0559BF50" w14:textId="47FD948D" w:rsidR="00EA1905" w:rsidRDefault="00CE56B9" w:rsidP="00CB1BF2">
      <w:r>
        <w:t>We provide a</w:t>
      </w:r>
      <w:r w:rsidR="00EA1905">
        <w:t xml:space="preserve"> comparison </w:t>
      </w:r>
      <w:r w:rsidR="00264CD7">
        <w:t xml:space="preserve">of the results </w:t>
      </w:r>
      <w:r w:rsidR="00EA1905">
        <w:t xml:space="preserve">between </w:t>
      </w:r>
      <w:r w:rsidR="00C6357E">
        <w:t xml:space="preserve">the four </w:t>
      </w:r>
      <w:r w:rsidR="00EA1905">
        <w:t>sampling designs in the table below (Fig. 14).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3505"/>
        <w:gridCol w:w="1260"/>
        <w:gridCol w:w="2610"/>
        <w:gridCol w:w="1800"/>
        <w:gridCol w:w="1615"/>
      </w:tblGrid>
      <w:tr w:rsidR="00354684" w:rsidRPr="00EA1905" w14:paraId="497DC3F1" w14:textId="0F10C508" w:rsidTr="00E44EDC">
        <w:trPr>
          <w:trHeight w:val="404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0D67A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Designs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0CE4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Mean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955579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 Error of Sample Mean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CF63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Confidence Interval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1636D6B" w14:textId="70FD430B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 Effect</w:t>
            </w:r>
          </w:p>
        </w:tc>
      </w:tr>
      <w:tr w:rsidR="00354684" w:rsidRPr="00EA1905" w14:paraId="4F01A3E6" w14:textId="2E696D7A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BE0D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0031" w14:textId="79DF52D8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4139" w14:textId="077A3197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1759" w14:textId="5BDA70A6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325, 187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99F5D" w14:textId="2E110DFD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354684" w:rsidRPr="00EA1905" w14:paraId="3BB85BDD" w14:textId="2983758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7DFB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(Proportional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E57" w14:textId="66208305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B660" w14:textId="084F342E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163" w14:textId="273339A5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010, 189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562]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14FA1" w14:textId="628BEA8F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</w:t>
            </w:r>
          </w:p>
        </w:tc>
      </w:tr>
      <w:tr w:rsidR="00354684" w:rsidRPr="00EA1905" w14:paraId="59B0DFE9" w14:textId="6B98B02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284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</w:t>
            </w:r>
            <w:proofErr w:type="spellStart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14A4" w14:textId="73372869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A462" w14:textId="26162A33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FE0D" w14:textId="13344FA8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[174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311, 191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B7C46" w14:textId="3823B2DE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354684" w:rsidRPr="00EA1905" w14:paraId="5E0C8153" w14:textId="5CCB5FA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768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1D8" w14:textId="534379F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149,907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F6B" w14:textId="474E3DA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11,068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90C4" w14:textId="392B7AA2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127,010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172,803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2225F3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551F086" w14:textId="347CD9F2" w:rsidR="00B74B07" w:rsidRDefault="00B74B07" w:rsidP="00B640BC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14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Comparison of </w:t>
      </w:r>
      <w:r w:rsidR="00BA0546">
        <w:rPr>
          <w:sz w:val="18"/>
          <w:szCs w:val="18"/>
        </w:rPr>
        <w:t>Sampling Designs</w:t>
      </w:r>
    </w:p>
    <w:p w14:paraId="7E62C5F0" w14:textId="34C1E1AC" w:rsidR="00354684" w:rsidRDefault="00BA0546" w:rsidP="00BA6449">
      <w:pPr>
        <w:jc w:val="both"/>
      </w:pPr>
      <w:r>
        <w:t>F</w:t>
      </w:r>
      <w:r w:rsidR="00434AC4">
        <w:t xml:space="preserve">rom </w:t>
      </w:r>
      <w:r>
        <w:t xml:space="preserve">the </w:t>
      </w:r>
      <w:r w:rsidR="00434AC4">
        <w:t xml:space="preserve">above </w:t>
      </w:r>
      <w:r w:rsidR="00224E48">
        <w:t xml:space="preserve">comparison, </w:t>
      </w:r>
      <w:r w:rsidR="00444FCF">
        <w:t xml:space="preserve">the </w:t>
      </w:r>
      <w:r w:rsidR="00224E48">
        <w:t>stratified sampling design</w:t>
      </w:r>
      <w:r w:rsidR="00444FCF">
        <w:t xml:space="preserve"> with </w:t>
      </w:r>
      <w:proofErr w:type="spellStart"/>
      <w:r w:rsidR="00444FCF">
        <w:t>Neyman</w:t>
      </w:r>
      <w:proofErr w:type="spellEnd"/>
      <w:r w:rsidR="00444FCF">
        <w:t xml:space="preserve"> allocation</w:t>
      </w:r>
      <w:r w:rsidR="00224E48">
        <w:t xml:space="preserve"> </w:t>
      </w:r>
      <w:r w:rsidR="00444FCF">
        <w:t xml:space="preserve">has </w:t>
      </w:r>
      <w:r w:rsidR="00354684">
        <w:t>the closest</w:t>
      </w:r>
      <w:r w:rsidR="00224E48">
        <w:t xml:space="preserve"> estimate for population mean (</w:t>
      </w:r>
      <w:r w:rsidR="00E44EDC">
        <w:t>$</w:t>
      </w:r>
      <w:r w:rsidR="00224E48">
        <w:t>182</w:t>
      </w:r>
      <w:r w:rsidR="00444FCF">
        <w:t>,</w:t>
      </w:r>
      <w:r w:rsidR="00224E48">
        <w:t xml:space="preserve">921) as compared to </w:t>
      </w:r>
      <w:r w:rsidR="00444FCF">
        <w:t xml:space="preserve">the </w:t>
      </w:r>
      <w:r w:rsidR="00224E48">
        <w:t xml:space="preserve">estimates </w:t>
      </w:r>
      <w:r w:rsidR="00354684">
        <w:t xml:space="preserve">from </w:t>
      </w:r>
      <w:r w:rsidR="00444FCF">
        <w:t xml:space="preserve">the </w:t>
      </w:r>
      <w:r w:rsidR="00354684">
        <w:t>other designs</w:t>
      </w:r>
      <w:r w:rsidR="00444FCF">
        <w:t xml:space="preserve"> as well as the smallest </w:t>
      </w:r>
      <w:r w:rsidR="00224E48">
        <w:t xml:space="preserve">standard error </w:t>
      </w:r>
      <w:r w:rsidR="00444FCF">
        <w:t xml:space="preserve">and </w:t>
      </w:r>
      <w:r w:rsidR="00224E48">
        <w:t xml:space="preserve">narrowest confidence interval. This indicates that stratification with </w:t>
      </w:r>
      <w:proofErr w:type="spellStart"/>
      <w:r w:rsidR="00224E48">
        <w:t>Neyman</w:t>
      </w:r>
      <w:proofErr w:type="spellEnd"/>
      <w:r w:rsidR="00224E48">
        <w:t xml:space="preserve"> allocation based on house style </w:t>
      </w:r>
      <w:r w:rsidR="00354684">
        <w:t xml:space="preserve">provides </w:t>
      </w:r>
      <w:r w:rsidR="00444FCF">
        <w:t xml:space="preserve">both </w:t>
      </w:r>
      <w:r w:rsidR="00354684">
        <w:t xml:space="preserve">the most accurate </w:t>
      </w:r>
      <w:r w:rsidR="00444FCF">
        <w:t xml:space="preserve">(minimal bias) </w:t>
      </w:r>
      <w:r w:rsidR="00354684">
        <w:t>and</w:t>
      </w:r>
      <w:r w:rsidR="00320BC1">
        <w:t xml:space="preserve"> the most</w:t>
      </w:r>
      <w:r w:rsidR="00354684">
        <w:t xml:space="preserve"> precise </w:t>
      </w:r>
      <w:r w:rsidR="00444FCF">
        <w:t xml:space="preserve">(minimal variance) </w:t>
      </w:r>
      <w:r w:rsidR="00354684">
        <w:t>estimate for average</w:t>
      </w:r>
      <w:r w:rsidR="00D104BE">
        <w:t xml:space="preserve"> house</w:t>
      </w:r>
      <w:r w:rsidR="00354684">
        <w:t xml:space="preserve"> sale price </w:t>
      </w:r>
      <w:r w:rsidR="00320BC1">
        <w:t xml:space="preserve">in </w:t>
      </w:r>
      <w:r w:rsidR="0073447E">
        <w:t xml:space="preserve">our given population of houses in </w:t>
      </w:r>
      <w:r w:rsidR="00320BC1">
        <w:t>Ames, Iowa.</w:t>
      </w:r>
      <w:r w:rsidR="00354684">
        <w:t xml:space="preserve"> </w:t>
      </w:r>
    </w:p>
    <w:p w14:paraId="3695BACD" w14:textId="4127F0B4" w:rsidR="00B74B07" w:rsidRDefault="00354684" w:rsidP="00354684">
      <w:pPr>
        <w:jc w:val="both"/>
      </w:pPr>
      <w:r>
        <w:t>Moreover, we see that</w:t>
      </w:r>
      <w:r w:rsidR="00D104BE">
        <w:t xml:space="preserve"> the</w:t>
      </w:r>
      <w:r>
        <w:t xml:space="preserve"> design effect is greater than 1 when stratification </w:t>
      </w:r>
      <w:r w:rsidR="00D104BE">
        <w:t xml:space="preserve">is </w:t>
      </w:r>
      <w:r>
        <w:t>done with proportional allocation</w:t>
      </w:r>
      <w:r w:rsidR="00D104BE">
        <w:t>,</w:t>
      </w:r>
      <w:r>
        <w:t xml:space="preserve"> which suggests </w:t>
      </w:r>
      <w:r w:rsidR="00CE4C01">
        <w:t xml:space="preserve">that we need </w:t>
      </w:r>
      <w:r>
        <w:t xml:space="preserve">more </w:t>
      </w:r>
      <w:r w:rsidR="00D104BE">
        <w:t xml:space="preserve">houses </w:t>
      </w:r>
      <w:r>
        <w:t>(</w:t>
      </w:r>
      <w:r w:rsidR="00CE4C01">
        <w:t xml:space="preserve">almost </w:t>
      </w:r>
      <w:r>
        <w:t>217) to achieve the same level of precision</w:t>
      </w:r>
      <w:r w:rsidR="00CE4C01">
        <w:t xml:space="preserve"> </w:t>
      </w:r>
      <w:r w:rsidR="00D104BE">
        <w:t xml:space="preserve">as an </w:t>
      </w:r>
      <w:r w:rsidR="00CE4C01">
        <w:t>SRS</w:t>
      </w:r>
      <w:r>
        <w:t>.</w:t>
      </w:r>
      <w:r w:rsidR="00224E48" w:rsidRPr="00354684">
        <w:rPr>
          <w:b/>
        </w:rPr>
        <w:t xml:space="preserve"> </w:t>
      </w:r>
      <w:r w:rsidR="00D104BE">
        <w:t xml:space="preserve">On the other hand, </w:t>
      </w:r>
      <w:r w:rsidR="00CE4C01">
        <w:t xml:space="preserve">with stratified sampling design with </w:t>
      </w:r>
      <w:proofErr w:type="spellStart"/>
      <w:r w:rsidR="00CE4C01">
        <w:t>Neyman</w:t>
      </w:r>
      <w:proofErr w:type="spellEnd"/>
      <w:r w:rsidR="00CE4C01">
        <w:t xml:space="preserve"> allocation, </w:t>
      </w:r>
      <w:r w:rsidR="00D104BE">
        <w:t xml:space="preserve">the </w:t>
      </w:r>
      <w:r w:rsidR="00CE4C01">
        <w:t xml:space="preserve">design effect </w:t>
      </w:r>
      <w:r w:rsidR="00D104BE">
        <w:t xml:space="preserve">decreases </w:t>
      </w:r>
      <w:r w:rsidR="00CE4C01">
        <w:t>significantly to 0.71</w:t>
      </w:r>
      <w:r w:rsidR="00D104BE">
        <w:t>,</w:t>
      </w:r>
      <w:r w:rsidR="00CE4C01">
        <w:t xml:space="preserve"> and this indicates that only 149 </w:t>
      </w:r>
      <w:r w:rsidR="00D104BE">
        <w:t xml:space="preserve">houses are needed </w:t>
      </w:r>
      <w:r w:rsidR="00CE4C01">
        <w:t xml:space="preserve">to achieve an equal precision </w:t>
      </w:r>
      <w:r w:rsidR="00D104BE">
        <w:t xml:space="preserve">as that obtained from an </w:t>
      </w:r>
      <w:r w:rsidR="00CE4C01">
        <w:t>SRS.</w:t>
      </w:r>
    </w:p>
    <w:p w14:paraId="24B75523" w14:textId="4BA65F41" w:rsidR="00E44EDC" w:rsidRDefault="00CE4C01" w:rsidP="00E44EDC">
      <w:pPr>
        <w:jc w:val="both"/>
      </w:pPr>
      <w:r>
        <w:t xml:space="preserve">Considering these factors, </w:t>
      </w:r>
      <w:r w:rsidR="00D104BE">
        <w:t xml:space="preserve">we </w:t>
      </w:r>
      <w:r>
        <w:t xml:space="preserve">conclude that stratified sampling design with </w:t>
      </w:r>
      <w:proofErr w:type="spellStart"/>
      <w:r>
        <w:t>Neyman</w:t>
      </w:r>
      <w:proofErr w:type="spellEnd"/>
      <w:r>
        <w:t xml:space="preserve"> allocation provides the best possible samples for estimating the population mean house sale price in Ames, Iowa, based on the given data.</w:t>
      </w:r>
    </w:p>
    <w:p w14:paraId="48A10C4A" w14:textId="77777777" w:rsidR="00F17F8E" w:rsidRDefault="00F17F8E" w:rsidP="00E44EDC">
      <w:pPr>
        <w:jc w:val="both"/>
      </w:pPr>
    </w:p>
    <w:p w14:paraId="576D6B5B" w14:textId="14B95324" w:rsidR="00BA28EC" w:rsidRPr="00140866" w:rsidRDefault="00BA28EC" w:rsidP="00E44EDC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 xml:space="preserve">Task </w:t>
      </w:r>
      <w:r>
        <w:rPr>
          <w:b/>
          <w:u w:val="single"/>
        </w:rPr>
        <w:t>2</w:t>
      </w:r>
    </w:p>
    <w:p w14:paraId="2252AD79" w14:textId="77777777" w:rsidR="003577CE" w:rsidRDefault="003577CE" w:rsidP="00BA28EC">
      <w:pPr>
        <w:rPr>
          <w:b/>
        </w:rPr>
      </w:pPr>
    </w:p>
    <w:p w14:paraId="2426F7D7" w14:textId="452E7531" w:rsidR="00BA28EC" w:rsidRDefault="00BA28EC" w:rsidP="00BA28EC">
      <w:pPr>
        <w:rPr>
          <w:b/>
        </w:rPr>
      </w:pPr>
      <w:r>
        <w:rPr>
          <w:b/>
        </w:rPr>
        <w:t xml:space="preserve">2.1 </w:t>
      </w:r>
      <w:r w:rsidRPr="00140866">
        <w:rPr>
          <w:b/>
        </w:rPr>
        <w:t>Objective</w:t>
      </w:r>
    </w:p>
    <w:p w14:paraId="0E85B7F4" w14:textId="774CA3C4" w:rsidR="003577CE" w:rsidRDefault="006C3756" w:rsidP="00354684">
      <w:pPr>
        <w:jc w:val="both"/>
      </w:pPr>
      <w:r>
        <w:t xml:space="preserve">The objective of our second task </w:t>
      </w:r>
      <w:r w:rsidR="00C975D1">
        <w:t xml:space="preserve">is to select five random samples from </w:t>
      </w:r>
      <w:r w:rsidR="00361C0C">
        <w:t>our population of 1,460 houses for each of the four sampling techniques we use in Section 1.4.</w:t>
      </w:r>
      <w:r w:rsidR="00480F61">
        <w:t xml:space="preserve"> </w:t>
      </w:r>
      <w:r w:rsidR="00E85D0D">
        <w:t xml:space="preserve">For each sample, we </w:t>
      </w:r>
      <w:r w:rsidR="009207B2">
        <w:t>calculate</w:t>
      </w:r>
      <w:r w:rsidR="00E85D0D">
        <w:t xml:space="preserve"> </w:t>
      </w:r>
      <w:r w:rsidR="009207B2">
        <w:t xml:space="preserve">point estimates of the </w:t>
      </w:r>
      <w:r w:rsidR="00E85D0D">
        <w:t xml:space="preserve">mean </w:t>
      </w:r>
      <w:r w:rsidR="009207B2">
        <w:t xml:space="preserve">house sale price along with </w:t>
      </w:r>
      <w:r w:rsidR="003577CE">
        <w:t xml:space="preserve">their corresponding </w:t>
      </w:r>
      <w:r w:rsidR="009207B2">
        <w:t>95% confidence intervals</w:t>
      </w:r>
      <w:r w:rsidR="003577CE">
        <w:t xml:space="preserve">. We then count the number of samples that contain the population mean sale price of </w:t>
      </w:r>
      <w:r w:rsidR="003577CE" w:rsidRPr="003577CE">
        <w:t>180,921</w:t>
      </w:r>
      <w:r w:rsidR="003577CE">
        <w:t xml:space="preserve"> for each sampling technique.</w:t>
      </w:r>
    </w:p>
    <w:p w14:paraId="01D9E1B8" w14:textId="39638B1F" w:rsidR="00E95430" w:rsidRDefault="00E95430" w:rsidP="00E95430">
      <w:pPr>
        <w:rPr>
          <w:b/>
        </w:rPr>
      </w:pPr>
      <w:r>
        <w:rPr>
          <w:b/>
        </w:rPr>
        <w:t xml:space="preserve">2.2 </w:t>
      </w:r>
      <w:r w:rsidR="00B640BC">
        <w:rPr>
          <w:b/>
        </w:rPr>
        <w:t xml:space="preserve">Random </w:t>
      </w:r>
      <w:r>
        <w:rPr>
          <w:b/>
        </w:rPr>
        <w:t>Sampling Results</w:t>
      </w:r>
    </w:p>
    <w:p w14:paraId="23F9E6C7" w14:textId="64809964" w:rsidR="00E95430" w:rsidRPr="00E95430" w:rsidRDefault="00E95430" w:rsidP="00815C19">
      <w:pPr>
        <w:jc w:val="both"/>
      </w:pPr>
      <w:r>
        <w:t xml:space="preserve">Using </w:t>
      </w:r>
      <w:r w:rsidR="007D3DB1">
        <w:t xml:space="preserve">Excel’s </w:t>
      </w:r>
      <w:proofErr w:type="spellStart"/>
      <w:r w:rsidR="007D3DB1" w:rsidRPr="007D3DB1">
        <w:rPr>
          <w:i/>
        </w:rPr>
        <w:t>randbetween</w:t>
      </w:r>
      <w:proofErr w:type="spellEnd"/>
      <w:r w:rsidR="007D3DB1">
        <w:t xml:space="preserve"> function, we randomly choose twenty seeds between 0 and 999,999.  We use one of these seeds in </w:t>
      </w:r>
      <w:r>
        <w:t xml:space="preserve">SAS’s </w:t>
      </w:r>
      <w:r w:rsidRPr="00C37CCB">
        <w:rPr>
          <w:i/>
        </w:rPr>
        <w:t xml:space="preserve">Proc </w:t>
      </w:r>
      <w:proofErr w:type="spellStart"/>
      <w:r w:rsidRPr="00C37CCB">
        <w:rPr>
          <w:i/>
        </w:rPr>
        <w:t>Surveyselect</w:t>
      </w:r>
      <w:proofErr w:type="spellEnd"/>
      <w:r w:rsidR="007D3DB1">
        <w:t xml:space="preserve"> </w:t>
      </w:r>
      <w:r w:rsidR="007D34B7">
        <w:t xml:space="preserve">procedure </w:t>
      </w:r>
      <w:r w:rsidR="007D3DB1">
        <w:t xml:space="preserve">for each of the five samples we select using each of the </w:t>
      </w:r>
      <w:proofErr w:type="gramStart"/>
      <w:r w:rsidR="007D3DB1">
        <w:t>aforementioned four</w:t>
      </w:r>
      <w:proofErr w:type="gramEnd"/>
      <w:r w:rsidR="007D3DB1">
        <w:t xml:space="preserve"> methods</w:t>
      </w:r>
      <w:r w:rsidR="007D34B7">
        <w:t xml:space="preserve">. </w:t>
      </w:r>
      <w:r w:rsidR="00A62154">
        <w:t xml:space="preserve">The sample size for the simple random sample, proportional allocation and </w:t>
      </w:r>
      <w:proofErr w:type="spellStart"/>
      <w:r w:rsidR="00A62154">
        <w:t>Neyman</w:t>
      </w:r>
      <w:proofErr w:type="spellEnd"/>
      <w:r w:rsidR="00A62154">
        <w:t xml:space="preserve"> allocation samples is 208, as determined in Section 1.3. </w:t>
      </w:r>
      <w:r w:rsidR="009D6FA6">
        <w:t xml:space="preserve">The sample for the two-stage samples is 28, as determined in Section 1.4.4. </w:t>
      </w:r>
    </w:p>
    <w:tbl>
      <w:tblPr>
        <w:tblW w:w="94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934"/>
        <w:gridCol w:w="934"/>
        <w:gridCol w:w="934"/>
        <w:gridCol w:w="934"/>
        <w:gridCol w:w="934"/>
        <w:gridCol w:w="2430"/>
      </w:tblGrid>
      <w:tr w:rsidR="00620EF2" w:rsidRPr="00E95430" w14:paraId="703D562C" w14:textId="77777777" w:rsidTr="00B335CB">
        <w:trPr>
          <w:trHeight w:val="315"/>
          <w:jc w:val="center"/>
        </w:trPr>
        <w:tc>
          <w:tcPr>
            <w:tcW w:w="2340" w:type="dxa"/>
            <w:shd w:val="clear" w:color="auto" w:fill="D9D9D9"/>
            <w:noWrap/>
            <w:vAlign w:val="center"/>
            <w:hideMark/>
          </w:tcPr>
          <w:p w14:paraId="0C08E2A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BEB7103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Iteration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2853319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4" w:type="dxa"/>
            <w:shd w:val="clear" w:color="auto" w:fill="D9D9D9"/>
          </w:tcPr>
          <w:p w14:paraId="66B3FB2E" w14:textId="5AEF8513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</w:t>
            </w:r>
            <w:r w:rsidR="00B33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57FB0F4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Lower </w:t>
            </w:r>
          </w:p>
          <w:p w14:paraId="1AA1CC11" w14:textId="216BF416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6C58B02F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Upper </w:t>
            </w:r>
          </w:p>
          <w:p w14:paraId="4C1E5EB9" w14:textId="7F8354C9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2430" w:type="dxa"/>
            <w:shd w:val="clear" w:color="auto" w:fill="D9D9D9"/>
            <w:noWrap/>
            <w:vAlign w:val="center"/>
            <w:hideMark/>
          </w:tcPr>
          <w:p w14:paraId="0DAA00DF" w14:textId="77777777" w:rsidR="00620EF2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of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CI's </w:t>
            </w:r>
          </w:p>
          <w:p w14:paraId="5134C383" w14:textId="4DF0289A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Containing Pop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ulation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155466" w:rsidRPr="00E95430" w14:paraId="04A3D739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7C1FD12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A829C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BBCCE7" w14:textId="52339DE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175,784</w:t>
            </w:r>
          </w:p>
        </w:tc>
        <w:tc>
          <w:tcPr>
            <w:tcW w:w="934" w:type="dxa"/>
            <w:vAlign w:val="bottom"/>
          </w:tcPr>
          <w:p w14:paraId="29857BDC" w14:textId="213D589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B067EC" w14:textId="497CA97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166,689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8FB6CD" w14:textId="4E7E29C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184,880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4D9267C5" w14:textId="4CBB7BA9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</w:tr>
      <w:tr w:rsidR="00155466" w:rsidRPr="00E95430" w14:paraId="51DBCEF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C84535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7DFBD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EEC41B3" w14:textId="591662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187,675</w:t>
            </w:r>
          </w:p>
        </w:tc>
        <w:tc>
          <w:tcPr>
            <w:tcW w:w="934" w:type="dxa"/>
            <w:vAlign w:val="bottom"/>
          </w:tcPr>
          <w:p w14:paraId="3088E080" w14:textId="4AD58D4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5,572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A16849" w14:textId="7D9A8AC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176,690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2AA6E3" w14:textId="2CC9E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198,659</w:t>
            </w:r>
          </w:p>
        </w:tc>
        <w:tc>
          <w:tcPr>
            <w:tcW w:w="2430" w:type="dxa"/>
            <w:vMerge/>
            <w:vAlign w:val="center"/>
            <w:hideMark/>
          </w:tcPr>
          <w:p w14:paraId="3650B92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1A1EC0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89F52E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3CA08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5FA7E2" w14:textId="58E58C9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176,136</w:t>
            </w:r>
          </w:p>
        </w:tc>
        <w:tc>
          <w:tcPr>
            <w:tcW w:w="934" w:type="dxa"/>
            <w:vAlign w:val="bottom"/>
          </w:tcPr>
          <w:p w14:paraId="7B74E070" w14:textId="79502AA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4,282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B864E3" w14:textId="1381AE7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167,694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D0345DD" w14:textId="710F356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184,578</w:t>
            </w:r>
          </w:p>
        </w:tc>
        <w:tc>
          <w:tcPr>
            <w:tcW w:w="2430" w:type="dxa"/>
            <w:vMerge/>
            <w:vAlign w:val="center"/>
            <w:hideMark/>
          </w:tcPr>
          <w:p w14:paraId="7576979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B2A8C0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BE955C3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8BE5A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00FCEF" w14:textId="6F802A9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169,466</w:t>
            </w:r>
          </w:p>
        </w:tc>
        <w:tc>
          <w:tcPr>
            <w:tcW w:w="934" w:type="dxa"/>
            <w:vAlign w:val="bottom"/>
          </w:tcPr>
          <w:p w14:paraId="36A56DC4" w14:textId="22EE1CF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4,013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BF45815" w14:textId="23D95E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161,555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3EFC0" w14:textId="64FD1F9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177,377</w:t>
            </w:r>
          </w:p>
        </w:tc>
        <w:tc>
          <w:tcPr>
            <w:tcW w:w="2430" w:type="dxa"/>
            <w:vMerge/>
            <w:vAlign w:val="center"/>
            <w:hideMark/>
          </w:tcPr>
          <w:p w14:paraId="41B8D75B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53DA9C9B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5A4BF8A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8F43B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B2EF2C" w14:textId="5DB274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178,916</w:t>
            </w:r>
          </w:p>
        </w:tc>
        <w:tc>
          <w:tcPr>
            <w:tcW w:w="934" w:type="dxa"/>
            <w:vAlign w:val="bottom"/>
          </w:tcPr>
          <w:p w14:paraId="1B19D774" w14:textId="2232AB8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4,601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8E31B7" w14:textId="0CEB00A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169,845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16254D" w14:textId="2E840F3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187,988</w:t>
            </w:r>
          </w:p>
        </w:tc>
        <w:tc>
          <w:tcPr>
            <w:tcW w:w="2430" w:type="dxa"/>
            <w:vMerge/>
            <w:vAlign w:val="center"/>
            <w:hideMark/>
          </w:tcPr>
          <w:p w14:paraId="639E882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8FAB47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04B6CEFD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42F6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34B490" w14:textId="1B49361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184,572</w:t>
            </w:r>
          </w:p>
        </w:tc>
        <w:tc>
          <w:tcPr>
            <w:tcW w:w="934" w:type="dxa"/>
            <w:vAlign w:val="bottom"/>
          </w:tcPr>
          <w:p w14:paraId="3317ADD6" w14:textId="62AD84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FFEAA7" w14:textId="35BA27D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173,183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CD9E98D" w14:textId="4196313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195,961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5FFA40AA" w14:textId="5A4225FD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3F207BF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8AA7D6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991A75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E183637" w14:textId="39EB4F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182,511</w:t>
            </w:r>
          </w:p>
        </w:tc>
        <w:tc>
          <w:tcPr>
            <w:tcW w:w="934" w:type="dxa"/>
            <w:vAlign w:val="bottom"/>
          </w:tcPr>
          <w:p w14:paraId="4D1722CC" w14:textId="135C25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E48C29" w14:textId="511917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172,448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1D2DD" w14:textId="4AB48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192,575</w:t>
            </w:r>
          </w:p>
        </w:tc>
        <w:tc>
          <w:tcPr>
            <w:tcW w:w="2430" w:type="dxa"/>
            <w:vMerge/>
            <w:vAlign w:val="center"/>
            <w:hideMark/>
          </w:tcPr>
          <w:p w14:paraId="3808A7F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38249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C413070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EC13E0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28935E6" w14:textId="0A59485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188,214</w:t>
            </w:r>
          </w:p>
        </w:tc>
        <w:tc>
          <w:tcPr>
            <w:tcW w:w="934" w:type="dxa"/>
            <w:vAlign w:val="bottom"/>
          </w:tcPr>
          <w:p w14:paraId="65592A3B" w14:textId="1E38B40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5,180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E5B3E4" w14:textId="005E5D0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178,000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32E4B4" w14:textId="3F22FC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198,428</w:t>
            </w:r>
          </w:p>
        </w:tc>
        <w:tc>
          <w:tcPr>
            <w:tcW w:w="2430" w:type="dxa"/>
            <w:vMerge/>
            <w:vAlign w:val="center"/>
            <w:hideMark/>
          </w:tcPr>
          <w:p w14:paraId="1D13DDF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96B4DC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6AE00A4B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F7D8D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D065EAA" w14:textId="3C4FE83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176,537</w:t>
            </w:r>
          </w:p>
        </w:tc>
        <w:tc>
          <w:tcPr>
            <w:tcW w:w="934" w:type="dxa"/>
            <w:vAlign w:val="bottom"/>
          </w:tcPr>
          <w:p w14:paraId="6B78859A" w14:textId="608BCB8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4,556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6A48E5" w14:textId="6E0C2CE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167,554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7B4851" w14:textId="64233D2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185,520</w:t>
            </w:r>
          </w:p>
        </w:tc>
        <w:tc>
          <w:tcPr>
            <w:tcW w:w="2430" w:type="dxa"/>
            <w:vMerge/>
            <w:vAlign w:val="center"/>
            <w:hideMark/>
          </w:tcPr>
          <w:p w14:paraId="74987FC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259B4964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4493028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6D533A9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4382D43" w14:textId="36ED299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186,368</w:t>
            </w:r>
          </w:p>
        </w:tc>
        <w:tc>
          <w:tcPr>
            <w:tcW w:w="934" w:type="dxa"/>
            <w:vAlign w:val="bottom"/>
          </w:tcPr>
          <w:p w14:paraId="67452801" w14:textId="4360DFA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5,344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A2D36BC" w14:textId="76707E5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175,831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99AA81" w14:textId="54AC327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196,906</w:t>
            </w:r>
          </w:p>
        </w:tc>
        <w:tc>
          <w:tcPr>
            <w:tcW w:w="2430" w:type="dxa"/>
            <w:vMerge/>
            <w:vAlign w:val="center"/>
            <w:hideMark/>
          </w:tcPr>
          <w:p w14:paraId="4A226C2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0D9CB0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515B508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2D24A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4C1EA6" w14:textId="6D19BF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188,179</w:t>
            </w:r>
          </w:p>
        </w:tc>
        <w:tc>
          <w:tcPr>
            <w:tcW w:w="934" w:type="dxa"/>
            <w:vAlign w:val="bottom"/>
          </w:tcPr>
          <w:p w14:paraId="59D596B9" w14:textId="0FD64B6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5,111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409368" w14:textId="2B179D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178,100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F63D318" w14:textId="440EF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198,257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D5F01EE" w14:textId="3D1D2E0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7958B5F2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E4F5F0F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FE71C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615CF8" w14:textId="0D5C633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181,245</w:t>
            </w:r>
          </w:p>
        </w:tc>
        <w:tc>
          <w:tcPr>
            <w:tcW w:w="934" w:type="dxa"/>
            <w:vAlign w:val="bottom"/>
          </w:tcPr>
          <w:p w14:paraId="23E60A50" w14:textId="2C56AF4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5,092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387614" w14:textId="148F64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171,204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6AAE3" w14:textId="5C1CD72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191,286</w:t>
            </w:r>
          </w:p>
        </w:tc>
        <w:tc>
          <w:tcPr>
            <w:tcW w:w="2430" w:type="dxa"/>
            <w:vMerge/>
            <w:vAlign w:val="center"/>
            <w:hideMark/>
          </w:tcPr>
          <w:p w14:paraId="4028D3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F53A18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B48F17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865038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88019F3" w14:textId="5977232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177,541</w:t>
            </w:r>
          </w:p>
        </w:tc>
        <w:tc>
          <w:tcPr>
            <w:tcW w:w="934" w:type="dxa"/>
            <w:vAlign w:val="bottom"/>
          </w:tcPr>
          <w:p w14:paraId="1CE51402" w14:textId="4A8D42A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57073CA" w14:textId="2843AB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168,160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616F789" w14:textId="471F15D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186,923</w:t>
            </w:r>
          </w:p>
        </w:tc>
        <w:tc>
          <w:tcPr>
            <w:tcW w:w="2430" w:type="dxa"/>
            <w:vMerge/>
            <w:vAlign w:val="center"/>
            <w:hideMark/>
          </w:tcPr>
          <w:p w14:paraId="68D7F15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10DFFCC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669887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A5532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81B051" w14:textId="0E94F5A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184,498</w:t>
            </w:r>
          </w:p>
        </w:tc>
        <w:tc>
          <w:tcPr>
            <w:tcW w:w="934" w:type="dxa"/>
            <w:vAlign w:val="bottom"/>
          </w:tcPr>
          <w:p w14:paraId="1A28FCA6" w14:textId="03A1C64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4,910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5601A6" w14:textId="703FDF1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174,816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89F832" w14:textId="5D5D6A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194,180</w:t>
            </w:r>
          </w:p>
        </w:tc>
        <w:tc>
          <w:tcPr>
            <w:tcW w:w="2430" w:type="dxa"/>
            <w:vMerge/>
            <w:vAlign w:val="center"/>
            <w:hideMark/>
          </w:tcPr>
          <w:p w14:paraId="3E59408C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C5F0C63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111AECC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FA8CE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775BE13" w14:textId="63BDAE5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176,185</w:t>
            </w:r>
          </w:p>
        </w:tc>
        <w:tc>
          <w:tcPr>
            <w:tcW w:w="934" w:type="dxa"/>
            <w:vAlign w:val="bottom"/>
          </w:tcPr>
          <w:p w14:paraId="5E6C6FD7" w14:textId="7ED5E91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4,481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0995F9" w14:textId="6F5CEF8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167,348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9CB5EB3" w14:textId="5B5CE5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185,021</w:t>
            </w:r>
          </w:p>
        </w:tc>
        <w:tc>
          <w:tcPr>
            <w:tcW w:w="2430" w:type="dxa"/>
            <w:vMerge/>
            <w:vAlign w:val="center"/>
            <w:hideMark/>
          </w:tcPr>
          <w:p w14:paraId="3800A8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63602C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56AE0B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3BD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DF4208" w14:textId="15EF97F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201,383</w:t>
            </w:r>
          </w:p>
        </w:tc>
        <w:tc>
          <w:tcPr>
            <w:tcW w:w="934" w:type="dxa"/>
            <w:vAlign w:val="bottom"/>
          </w:tcPr>
          <w:p w14:paraId="300688BD" w14:textId="23A69B8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20,516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F516C8" w14:textId="49A962F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158,942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477C376" w14:textId="0247285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243,825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2BA0A9E" w14:textId="0AC44130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60%</w:t>
            </w:r>
          </w:p>
        </w:tc>
      </w:tr>
      <w:tr w:rsidR="00155466" w:rsidRPr="00E95430" w14:paraId="46642656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1163D2E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35DBD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64ECA4" w14:textId="7EE2DCA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187,035</w:t>
            </w:r>
          </w:p>
        </w:tc>
        <w:tc>
          <w:tcPr>
            <w:tcW w:w="934" w:type="dxa"/>
            <w:vAlign w:val="bottom"/>
          </w:tcPr>
          <w:p w14:paraId="1370E355" w14:textId="6036FC9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16,396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D709CC" w14:textId="3884C6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153,117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F9FB61E" w14:textId="58CD9A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220,952</w:t>
            </w:r>
          </w:p>
        </w:tc>
        <w:tc>
          <w:tcPr>
            <w:tcW w:w="2430" w:type="dxa"/>
            <w:vMerge/>
            <w:vAlign w:val="center"/>
            <w:hideMark/>
          </w:tcPr>
          <w:p w14:paraId="3D216D20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05B102F1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B1F968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DF4283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95E4A09" w14:textId="62ADCDC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137,012</w:t>
            </w:r>
          </w:p>
        </w:tc>
        <w:tc>
          <w:tcPr>
            <w:tcW w:w="934" w:type="dxa"/>
            <w:vAlign w:val="bottom"/>
          </w:tcPr>
          <w:p w14:paraId="3635017F" w14:textId="40BC80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8,782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14B0560" w14:textId="1A939DA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118,844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A0000" w14:textId="2C13338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155,180</w:t>
            </w:r>
          </w:p>
        </w:tc>
        <w:tc>
          <w:tcPr>
            <w:tcW w:w="2430" w:type="dxa"/>
            <w:vMerge/>
            <w:vAlign w:val="center"/>
            <w:hideMark/>
          </w:tcPr>
          <w:p w14:paraId="469CBAA4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F661E4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2CA9776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2187B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F006C65" w14:textId="77ABCC0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184,621</w:t>
            </w:r>
          </w:p>
        </w:tc>
        <w:tc>
          <w:tcPr>
            <w:tcW w:w="934" w:type="dxa"/>
            <w:vAlign w:val="bottom"/>
          </w:tcPr>
          <w:p w14:paraId="220648CE" w14:textId="14BF258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17,095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E4B47AB" w14:textId="040F5EA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149,256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0930F5" w14:textId="5CADC48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219,986</w:t>
            </w:r>
          </w:p>
        </w:tc>
        <w:tc>
          <w:tcPr>
            <w:tcW w:w="2430" w:type="dxa"/>
            <w:vMerge/>
            <w:vAlign w:val="center"/>
            <w:hideMark/>
          </w:tcPr>
          <w:p w14:paraId="141EDF38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AF09AD2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0BA3F60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C21ACB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A1651E" w14:textId="1159C69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139,561</w:t>
            </w:r>
          </w:p>
        </w:tc>
        <w:tc>
          <w:tcPr>
            <w:tcW w:w="934" w:type="dxa"/>
            <w:vAlign w:val="bottom"/>
          </w:tcPr>
          <w:p w14:paraId="05308F69" w14:textId="3C253EC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8,519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9B1071D" w14:textId="7BE5B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121,938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6ACDDB" w14:textId="3657EC4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157,184</w:t>
            </w:r>
          </w:p>
        </w:tc>
        <w:tc>
          <w:tcPr>
            <w:tcW w:w="2430" w:type="dxa"/>
            <w:vMerge/>
            <w:vAlign w:val="center"/>
            <w:hideMark/>
          </w:tcPr>
          <w:p w14:paraId="55961D58" w14:textId="77777777" w:rsidR="00155466" w:rsidRPr="00E95430" w:rsidRDefault="00155466" w:rsidP="00155466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19262A" w14:textId="219E459F" w:rsidR="00E95430" w:rsidRPr="00B640BC" w:rsidRDefault="00B640BC" w:rsidP="00B640BC">
      <w:pPr>
        <w:jc w:val="center"/>
        <w:rPr>
          <w:sz w:val="18"/>
          <w:szCs w:val="18"/>
        </w:rPr>
      </w:pPr>
      <w:r w:rsidRPr="00B640BC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 w:rsidRPr="00B640BC">
        <w:rPr>
          <w:sz w:val="18"/>
          <w:szCs w:val="18"/>
        </w:rPr>
        <w:t xml:space="preserve"> </w:t>
      </w:r>
      <w:r w:rsidRPr="00B640BC">
        <w:rPr>
          <w:sz w:val="18"/>
          <w:szCs w:val="18"/>
        </w:rPr>
        <w:fldChar w:fldCharType="begin"/>
      </w:r>
      <w:r w:rsidRPr="00B640BC">
        <w:rPr>
          <w:sz w:val="18"/>
          <w:szCs w:val="18"/>
        </w:rPr>
        <w:instrText xml:space="preserve"> SEQ Figure \* ARABIC </w:instrText>
      </w:r>
      <w:r w:rsidRPr="00B640BC">
        <w:rPr>
          <w:sz w:val="18"/>
          <w:szCs w:val="18"/>
        </w:rPr>
        <w:fldChar w:fldCharType="separate"/>
      </w:r>
      <w:r w:rsidR="00035D8C">
        <w:rPr>
          <w:noProof/>
          <w:sz w:val="18"/>
          <w:szCs w:val="18"/>
        </w:rPr>
        <w:t>1</w:t>
      </w:r>
      <w:r w:rsidRPr="00B640BC">
        <w:rPr>
          <w:sz w:val="18"/>
          <w:szCs w:val="18"/>
        </w:rPr>
        <w:fldChar w:fldCharType="end"/>
      </w:r>
      <w:r w:rsidRPr="00B640BC">
        <w:rPr>
          <w:sz w:val="18"/>
          <w:szCs w:val="18"/>
        </w:rPr>
        <w:t xml:space="preserve">5 – </w:t>
      </w:r>
      <w:r>
        <w:rPr>
          <w:sz w:val="18"/>
          <w:szCs w:val="18"/>
        </w:rPr>
        <w:t>Random Sampling Results</w:t>
      </w:r>
    </w:p>
    <w:p w14:paraId="20077216" w14:textId="5258E1FA" w:rsidR="005463AC" w:rsidRDefault="000C156F" w:rsidP="00354684">
      <w:pPr>
        <w:jc w:val="both"/>
      </w:pPr>
      <w:r>
        <w:t xml:space="preserve">Using SAS’s </w:t>
      </w:r>
      <w:r w:rsidRPr="009C0605">
        <w:rPr>
          <w:i/>
        </w:rPr>
        <w:t xml:space="preserve">Proc </w:t>
      </w:r>
      <w:proofErr w:type="spellStart"/>
      <w:r w:rsidRPr="009C0605">
        <w:rPr>
          <w:i/>
        </w:rPr>
        <w:t>Surveymeans</w:t>
      </w:r>
      <w:proofErr w:type="spellEnd"/>
      <w:r>
        <w:t xml:space="preserve"> procedure, we obtain the results in Fig. 15 above. T</w:t>
      </w:r>
      <w:r w:rsidR="00340F94">
        <w:t xml:space="preserve">he 95% confidence intervals for the mean house sale price for all five random samples via each of proportional stratified allocation and </w:t>
      </w:r>
      <w:proofErr w:type="spellStart"/>
      <w:r w:rsidR="00340F94">
        <w:t>Neyman</w:t>
      </w:r>
      <w:proofErr w:type="spellEnd"/>
      <w:r w:rsidR="00340F94">
        <w:t xml:space="preserve"> stratified allocation methods contain the population mean house sale price. However, </w:t>
      </w:r>
      <w:r w:rsidR="00BE66FD">
        <w:t xml:space="preserve">only four of the simple random samples and only </w:t>
      </w:r>
      <w:r w:rsidR="00340F94">
        <w:t xml:space="preserve">three </w:t>
      </w:r>
      <w:r w:rsidR="00E44EDC">
        <w:t xml:space="preserve">of </w:t>
      </w:r>
      <w:r w:rsidR="00BE66FD">
        <w:t xml:space="preserve">the </w:t>
      </w:r>
      <w:r w:rsidR="00340F94">
        <w:t xml:space="preserve">two-stage cluster and proportional stratified allocation samples have 95% confidence intervals that contain the population mean. </w:t>
      </w:r>
    </w:p>
    <w:tbl>
      <w:tblPr>
        <w:tblW w:w="6110" w:type="dxa"/>
        <w:jc w:val="center"/>
        <w:tblLook w:val="04A0" w:firstRow="1" w:lastRow="0" w:firstColumn="1" w:lastColumn="0" w:noHBand="0" w:noVBand="1"/>
      </w:tblPr>
      <w:tblGrid>
        <w:gridCol w:w="3400"/>
        <w:gridCol w:w="1394"/>
        <w:gridCol w:w="1316"/>
      </w:tblGrid>
      <w:tr w:rsidR="009C7954" w:rsidRPr="00BB3F41" w14:paraId="761594E7" w14:textId="77777777" w:rsidTr="00FE7354">
        <w:trPr>
          <w:trHeight w:val="315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330994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Design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33B4B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C06A5DC" w14:textId="77777777" w:rsidR="009C7954" w:rsidRPr="00BB3F41" w:rsidRDefault="009C7954" w:rsidP="00FE7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tandard Error</w:t>
            </w:r>
          </w:p>
        </w:tc>
      </w:tr>
      <w:tr w:rsidR="009C7954" w:rsidRPr="00BB3F41" w14:paraId="4F5EBADA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E53A9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C4A0C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11650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4,616</w:t>
            </w:r>
          </w:p>
        </w:tc>
      </w:tr>
      <w:tr w:rsidR="009C7954" w:rsidRPr="00BB3F41" w14:paraId="1C3A4BB1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32546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29AD5F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183,640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ECDF2A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5,192</w:t>
            </w:r>
          </w:p>
        </w:tc>
      </w:tr>
      <w:tr w:rsidR="009C7954" w:rsidRPr="00BB3F41" w14:paraId="4C9956DC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67B7A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6BB74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181,530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6643030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4,871</w:t>
            </w:r>
          </w:p>
        </w:tc>
      </w:tr>
      <w:tr w:rsidR="009C7954" w:rsidRPr="00BB3F41" w14:paraId="0942A756" w14:textId="77777777" w:rsidTr="00FE7354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62352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A5BBC2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169,922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20D971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14,262</w:t>
            </w:r>
          </w:p>
        </w:tc>
      </w:tr>
    </w:tbl>
    <w:p w14:paraId="5177F71D" w14:textId="77777777" w:rsidR="009C7954" w:rsidRDefault="009C7954" w:rsidP="009C7954">
      <w:pPr>
        <w:jc w:val="center"/>
        <w:rPr>
          <w:noProof/>
          <w:sz w:val="18"/>
          <w:szCs w:val="18"/>
        </w:rPr>
      </w:pPr>
      <w:r w:rsidRPr="00035D8C">
        <w:rPr>
          <w:noProof/>
          <w:sz w:val="18"/>
          <w:szCs w:val="18"/>
        </w:rPr>
        <w:t>Fig</w:t>
      </w:r>
      <w:r>
        <w:rPr>
          <w:noProof/>
          <w:sz w:val="18"/>
          <w:szCs w:val="18"/>
        </w:rPr>
        <w:t>.</w:t>
      </w:r>
      <w:r w:rsidRPr="00035D8C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16 – Average Results by Sampling Design</w:t>
      </w:r>
    </w:p>
    <w:p w14:paraId="09E4542C" w14:textId="675AFECC" w:rsidR="00B640BC" w:rsidRDefault="009961E3" w:rsidP="00354684">
      <w:pPr>
        <w:jc w:val="both"/>
      </w:pPr>
      <w:r>
        <w:t xml:space="preserve">The </w:t>
      </w:r>
      <w:proofErr w:type="spellStart"/>
      <w:r w:rsidR="002D2A68">
        <w:t>Neyman</w:t>
      </w:r>
      <w:proofErr w:type="spellEnd"/>
      <w:r w:rsidR="002D2A68">
        <w:t xml:space="preserve"> stratified allocation</w:t>
      </w:r>
      <w:r w:rsidR="00CC6E64">
        <w:t xml:space="preserve"> method</w:t>
      </w:r>
      <w:r w:rsidR="002D2A68">
        <w:t xml:space="preserve"> comes the closet </w:t>
      </w:r>
      <w:r w:rsidR="00AC7973">
        <w:t>in</w:t>
      </w:r>
      <w:r w:rsidR="002D2A68">
        <w:t xml:space="preserve"> predicting the population mean house sale price with an average of </w:t>
      </w:r>
      <w:r w:rsidR="009C0605">
        <w:t>$</w:t>
      </w:r>
      <w:r w:rsidR="002D2A68">
        <w:t xml:space="preserve">181,530 across the five samples, merely </w:t>
      </w:r>
      <w:r w:rsidR="009C0605">
        <w:t>$</w:t>
      </w:r>
      <w:r w:rsidR="002D2A68">
        <w:t>609 greater than the population mean</w:t>
      </w:r>
      <w:r w:rsidR="00CC6E64">
        <w:t xml:space="preserve"> (see Fig. 16)</w:t>
      </w:r>
      <w:r w:rsidR="002D2A68">
        <w:t xml:space="preserve">. The average mean house sale price under the </w:t>
      </w:r>
      <w:r w:rsidR="00CC6E64">
        <w:t>SRS</w:t>
      </w:r>
      <w:r w:rsidR="002D2A68">
        <w:t xml:space="preserve"> method is more than </w:t>
      </w:r>
      <w:r w:rsidR="009C0605">
        <w:t>$</w:t>
      </w:r>
      <w:r w:rsidR="002D2A68">
        <w:t xml:space="preserve">3,000 lower than the population mean while the average mean house sale price under the proportional stratified method is almost </w:t>
      </w:r>
      <w:r w:rsidR="009C0605">
        <w:t>$</w:t>
      </w:r>
      <w:r w:rsidR="002D2A68">
        <w:t>2,000 more than population mean</w:t>
      </w:r>
      <w:r w:rsidR="009B6351">
        <w:t xml:space="preserve">. </w:t>
      </w:r>
      <w:r w:rsidR="00CC6E64">
        <w:t>However,</w:t>
      </w:r>
      <w:r w:rsidR="009B6351">
        <w:t xml:space="preserve"> the </w:t>
      </w:r>
      <w:r w:rsidR="00CC6E64">
        <w:t xml:space="preserve">SRS method has the lowest </w:t>
      </w:r>
      <w:r w:rsidR="009B6351">
        <w:t xml:space="preserve">average standard error at </w:t>
      </w:r>
      <w:r w:rsidR="009C0605">
        <w:t>$</w:t>
      </w:r>
      <w:r w:rsidR="009B6351">
        <w:t>4,</w:t>
      </w:r>
      <w:r w:rsidR="00CC6E64">
        <w:t xml:space="preserve">616 while the </w:t>
      </w:r>
      <w:proofErr w:type="spellStart"/>
      <w:r w:rsidR="00CC6E64">
        <w:t>Neyman</w:t>
      </w:r>
      <w:proofErr w:type="spellEnd"/>
      <w:r w:rsidR="00CC6E64">
        <w:t xml:space="preserve"> method comes in second at an average of </w:t>
      </w:r>
      <w:r w:rsidR="009C0605">
        <w:t>$</w:t>
      </w:r>
      <w:r w:rsidR="00CC6E64">
        <w:t>4,871</w:t>
      </w:r>
      <w:r w:rsidR="009B6351">
        <w:t xml:space="preserve">. </w:t>
      </w:r>
      <w:r w:rsidR="009C0605">
        <w:t xml:space="preserve">Even though the SRS has the lowest average standard error, only 80% of the confidence intervals under SRS capture the true mean. </w:t>
      </w:r>
      <w:proofErr w:type="gramStart"/>
      <w:r w:rsidR="005463AC">
        <w:t>Due to the fact that</w:t>
      </w:r>
      <w:proofErr w:type="gramEnd"/>
      <w:r w:rsidR="005463AC">
        <w:t xml:space="preserve"> only </w:t>
      </w:r>
      <w:r w:rsidR="00403335">
        <w:t xml:space="preserve">5 </w:t>
      </w:r>
      <w:r w:rsidR="005463AC">
        <w:t xml:space="preserve">of the </w:t>
      </w:r>
      <w:r w:rsidR="00403335">
        <w:t xml:space="preserve">25 </w:t>
      </w:r>
      <w:r w:rsidR="005463AC">
        <w:t xml:space="preserve">neighborhoods were used as clusters, the two-stage samples have a much higher average standard error at 14,262. The average sale price is also significantly lower at 169,922, </w:t>
      </w:r>
      <w:r w:rsidR="00403335">
        <w:t xml:space="preserve">11,000 lower than </w:t>
      </w:r>
      <w:r w:rsidR="002D2A68">
        <w:t xml:space="preserve">both </w:t>
      </w:r>
      <w:r w:rsidR="00403335">
        <w:t xml:space="preserve">the population mean (180,921) and </w:t>
      </w:r>
      <w:r w:rsidR="005463AC">
        <w:t>the average of the fifteen samples from the other three methods (</w:t>
      </w:r>
      <w:r w:rsidR="00DC2926" w:rsidRPr="00DC2926">
        <w:t>180,922</w:t>
      </w:r>
      <w:r w:rsidR="005463AC">
        <w:t xml:space="preserve">). As a result, the two-stage method not only significantly has a wide variance in its predictions but also significantly underestimates the true mean sale price. </w:t>
      </w:r>
      <w:r w:rsidR="00CC6E64">
        <w:t>A</w:t>
      </w:r>
      <w:r w:rsidR="009B6351">
        <w:t xml:space="preserve">s we conclude in Section 1, </w:t>
      </w:r>
      <w:r w:rsidR="00CC6E64">
        <w:t xml:space="preserve">we find </w:t>
      </w:r>
      <w:r w:rsidR="009B6351">
        <w:t xml:space="preserve">the </w:t>
      </w:r>
      <w:r w:rsidR="009C0605">
        <w:t xml:space="preserve">stratified </w:t>
      </w:r>
      <w:proofErr w:type="spellStart"/>
      <w:r w:rsidR="009B6351">
        <w:t>Neyman</w:t>
      </w:r>
      <w:proofErr w:type="spellEnd"/>
      <w:r w:rsidR="009B6351">
        <w:t xml:space="preserve"> </w:t>
      </w:r>
      <w:r w:rsidR="009C0605">
        <w:t xml:space="preserve">allocation </w:t>
      </w:r>
      <w:r w:rsidR="009B6351">
        <w:t xml:space="preserve">method </w:t>
      </w:r>
      <w:r w:rsidR="00CC6E64">
        <w:t>to yield the best balance of accurately predicting the mean sale price (minimal bias) as well as minimizing the variance in its predictions.</w:t>
      </w:r>
    </w:p>
    <w:p w14:paraId="0BE50B1C" w14:textId="77777777" w:rsidR="00D41C87" w:rsidRDefault="00D41C8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page"/>
      </w:r>
    </w:p>
    <w:p w14:paraId="00E071B8" w14:textId="5481730C" w:rsidR="00D41C87" w:rsidRDefault="00D41C87" w:rsidP="00AC7973">
      <w:pPr>
        <w:jc w:val="center"/>
        <w:rPr>
          <w:b/>
          <w:u w:val="single"/>
        </w:rPr>
      </w:pPr>
      <w:r w:rsidRPr="00D41C87">
        <w:rPr>
          <w:b/>
          <w:u w:val="single"/>
        </w:rPr>
        <w:lastRenderedPageBreak/>
        <w:t>Appendix</w:t>
      </w:r>
      <w:r w:rsidR="00AC7973">
        <w:rPr>
          <w:b/>
          <w:u w:val="single"/>
        </w:rPr>
        <w:t xml:space="preserve"> - </w:t>
      </w:r>
      <w:r w:rsidRPr="00D41C87">
        <w:rPr>
          <w:b/>
          <w:u w:val="single"/>
        </w:rPr>
        <w:t>SAS Code</w:t>
      </w:r>
      <w:r w:rsidR="00AC7973">
        <w:rPr>
          <w:b/>
          <w:u w:val="single"/>
        </w:rPr>
        <w:t>s</w:t>
      </w:r>
    </w:p>
    <w:p w14:paraId="1A3D05F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Task 1 **************************/</w:t>
      </w:r>
    </w:p>
    <w:p w14:paraId="321B48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BB81F1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libname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"/home/freemand0/Data Sets/MSDS 6370 Statistical Sampling/Class Project/";</w:t>
      </w:r>
    </w:p>
    <w:p w14:paraId="418D02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9B634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Import Data **************************/</w:t>
      </w:r>
    </w:p>
    <w:p w14:paraId="3E1991D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5FB9BF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proc import datafile = "/home/freemand0/Data Sets/MSDS 6370 Statistical Sampling/Class Project/Sampling_proj_data.xlsx"</w:t>
      </w:r>
    </w:p>
    <w:p w14:paraId="509C71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out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</w:p>
    <w:p w14:paraId="1CC4FD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dbms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xlsx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replace;</w:t>
      </w:r>
    </w:p>
    <w:p w14:paraId="4C3E62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getnames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Yes;</w:t>
      </w:r>
    </w:p>
    <w:p w14:paraId="4B41ED89" w14:textId="65615E41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B428D7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33AE3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Simple Random Sampling **************************/</w:t>
      </w:r>
    </w:p>
    <w:p w14:paraId="054039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BF673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C3440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461600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511179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BC33D0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1460</w:t>
      </w:r>
    </w:p>
    <w:p w14:paraId="5C08CCF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8AD26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0784DE" w14:textId="6369C89D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580EAC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DBB9B9F" w14:textId="0CA8C062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 Stratified Sampling with House Style for Stratification **********************/</w:t>
      </w:r>
    </w:p>
    <w:p w14:paraId="214E1FF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D2D34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A49B00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7F3C4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DBAE4C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5E81AC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Proportion Allocation **************************/</w:t>
      </w:r>
    </w:p>
    <w:p w14:paraId="74585F1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D44FFE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spellEnd"/>
    </w:p>
    <w:p w14:paraId="5B19EED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100000;</w:t>
      </w:r>
    </w:p>
    <w:p w14:paraId="0CECE20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A7452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A1424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1C7872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E97C2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data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14177A" w14:textId="3F767EB2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informat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0D578BE" w14:textId="3FE7393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format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1885C733" w14:textId="248C03C6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 xml:space="preserve">input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 _total_;</w:t>
      </w:r>
    </w:p>
    <w:p w14:paraId="5F37AF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datalines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5544F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1.5Fin 154</w:t>
      </w:r>
    </w:p>
    <w:p w14:paraId="4042959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1.5Unf 14</w:t>
      </w:r>
    </w:p>
    <w:p w14:paraId="557172A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1Story 726</w:t>
      </w:r>
    </w:p>
    <w:p w14:paraId="7C4794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2.5Fin 8</w:t>
      </w:r>
    </w:p>
    <w:p w14:paraId="610D89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2.5Unf 11</w:t>
      </w:r>
    </w:p>
    <w:p w14:paraId="5F62A70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2Story 445</w:t>
      </w:r>
    </w:p>
    <w:p w14:paraId="66AEE2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SFoyer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37</w:t>
      </w:r>
    </w:p>
    <w:p w14:paraId="5E3B01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SLvl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  65</w:t>
      </w:r>
    </w:p>
    <w:p w14:paraId="18C6D83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F608E8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64839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BC216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4FDB426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98F3E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74AD5B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CF521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30D2DC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BA1C1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78DCF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65FFF1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/*********************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 **************************/</w:t>
      </w:r>
    </w:p>
    <w:p w14:paraId="2BC99E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0D52DF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spellEnd"/>
    </w:p>
    <w:p w14:paraId="3D5232C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100000;</w:t>
      </w:r>
    </w:p>
    <w:p w14:paraId="1572DD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A75B5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96850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1F2AE3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612207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607531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AED70E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211460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B85AE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A841A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68E7246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66B930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7F43BB2" w14:textId="06073876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 Two Stage Sampling (Neighborhood for Cluster &amp; House Style for Stratification) ***********/</w:t>
      </w:r>
    </w:p>
    <w:p w14:paraId="1FA318C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EFB0A9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noprint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5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FD35E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cluster Neighborhood;</w:t>
      </w:r>
    </w:p>
    <w:p w14:paraId="3AE35E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3FB1E2D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65712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freq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5685A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tables Neighborhood /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nocum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nopercent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6846C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"Cluster Frequency";</w:t>
      </w:r>
    </w:p>
    <w:p w14:paraId="1E6FCD6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227E07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EDA9B8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38D7EA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63FD8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A657E5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2AD77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spellEnd"/>
    </w:p>
    <w:p w14:paraId="23C588D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100000;</w:t>
      </w:r>
    </w:p>
    <w:p w14:paraId="6C1F030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CC437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E9E85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2735B7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E89666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data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_cluster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2B87C5" w14:textId="2A798D43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informat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9044312" w14:textId="142CFE03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format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38DCD5A" w14:textId="1D19752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input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 _total_;</w:t>
      </w:r>
    </w:p>
    <w:p w14:paraId="720BB7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datalines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69C15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1.5Fin 5</w:t>
      </w:r>
    </w:p>
    <w:p w14:paraId="6CE558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1Story 77</w:t>
      </w:r>
    </w:p>
    <w:p w14:paraId="359281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2Story 41</w:t>
      </w:r>
    </w:p>
    <w:p w14:paraId="507645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SFoyer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12</w:t>
      </w:r>
    </w:p>
    <w:p w14:paraId="644F6F4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SLvl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  6</w:t>
      </w:r>
    </w:p>
    <w:p w14:paraId="566BD71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22897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A3C8E2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0269B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542A6D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AAC3CD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A6822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ADC1D2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957858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DABAC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E0DECA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73CAC6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Task 2 **************************/</w:t>
      </w:r>
    </w:p>
    <w:p w14:paraId="6DAE5D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547F9B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True Population Mean **************************/</w:t>
      </w:r>
    </w:p>
    <w:p w14:paraId="45438E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BD057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means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A74AF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6F47C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C4C30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1E1DF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Simple Random Sampling **************************/</w:t>
      </w:r>
    </w:p>
    <w:p w14:paraId="014097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60CF6B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965617 out = mydata.srssample1;</w:t>
      </w:r>
    </w:p>
    <w:p w14:paraId="5A623A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056D17A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531AE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DF595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1 total = 1460</w:t>
      </w:r>
    </w:p>
    <w:p w14:paraId="718486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42A9B9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19F33D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9485F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3E50E7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662888 out = mydata.srssample2;</w:t>
      </w:r>
    </w:p>
    <w:p w14:paraId="3568664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0128D8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718121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179A83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2 total = 1460</w:t>
      </w:r>
    </w:p>
    <w:p w14:paraId="0337E28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1F9ECE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0267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34F189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C6F53B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869404 out = mydata.srssample3;</w:t>
      </w:r>
    </w:p>
    <w:p w14:paraId="65EC4F4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35AB2E6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2072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ED551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3 total = 1460</w:t>
      </w:r>
    </w:p>
    <w:p w14:paraId="28ADDD8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118B6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C279F6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71AAF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5D131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147603 out = mydata.srssample4;</w:t>
      </w:r>
    </w:p>
    <w:p w14:paraId="1564A5D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513ACE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8080A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787BD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4 total = 1460</w:t>
      </w:r>
    </w:p>
    <w:p w14:paraId="3D871BC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341A7D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D1AB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6EB9454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4A4534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90873 out = mydata.srssample5;</w:t>
      </w:r>
    </w:p>
    <w:p w14:paraId="3F1CDF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51AACD9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09EDB1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94735F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5 total = 1460</w:t>
      </w:r>
    </w:p>
    <w:p w14:paraId="0BEE9C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BE380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1BAC4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51057E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F085197" w14:textId="0DCFA6C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 Stratified Sampling with House Style for Stratification **************/</w:t>
      </w:r>
    </w:p>
    <w:p w14:paraId="0D2EFB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E75271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687EA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CFD7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E9705C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2C66F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Proportion Allocation **************************/</w:t>
      </w:r>
    </w:p>
    <w:p w14:paraId="319D319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6831D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mydata.propsample1</w:t>
      </w:r>
    </w:p>
    <w:p w14:paraId="1F148BC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818956;</w:t>
      </w:r>
    </w:p>
    <w:p w14:paraId="7243D09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A56B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B18D3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26F22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C9395F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64ED8D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52E25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EC231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E716B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E5F87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1ED9A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58D4A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1E2381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mydata.propsample2</w:t>
      </w:r>
    </w:p>
    <w:p w14:paraId="5E8EEA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93297;</w:t>
      </w:r>
    </w:p>
    <w:p w14:paraId="2BC62A8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C5A76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6583D7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DDE962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F32E3A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4E5472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8AD39D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8917D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076095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B508D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C457B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08E6A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2A8F1C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mydata.propsample3</w:t>
      </w:r>
    </w:p>
    <w:p w14:paraId="664FED1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496581;</w:t>
      </w:r>
    </w:p>
    <w:p w14:paraId="2347024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2FAB8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DD4EB7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C59BA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9416B5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0DBEC9B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B4C0E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FD31D6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11AF6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277BA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63D690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CF3F4C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6028D6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mydata.propsample4</w:t>
      </w:r>
    </w:p>
    <w:p w14:paraId="1AF8505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342872;</w:t>
      </w:r>
    </w:p>
    <w:p w14:paraId="432DCC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EF80C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CF1E4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6D7BD5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D86BC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550689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D3CD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679E7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DC4A2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955C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2C10DD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E056F1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1849D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mydata.propsample5</w:t>
      </w:r>
    </w:p>
    <w:p w14:paraId="679DFBC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154257;</w:t>
      </w:r>
    </w:p>
    <w:p w14:paraId="32D0BF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D6007F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81E8E4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74459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430808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33BEEC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8196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C77721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D616C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D8093B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8AF3C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5B2D74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8F866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/*********************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 **************************/</w:t>
      </w:r>
    </w:p>
    <w:p w14:paraId="2C8300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8C34AB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mydata.neysample1</w:t>
      </w:r>
    </w:p>
    <w:p w14:paraId="3715FA7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8509;</w:t>
      </w:r>
    </w:p>
    <w:p w14:paraId="613672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0D79A2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6A42591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E6159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7BF99A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C7605F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CEAE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07E2B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39299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A0CDF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7AE5EE8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1FCE5D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E0A74D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mydata.neysample2</w:t>
      </w:r>
    </w:p>
    <w:p w14:paraId="3231797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357761;</w:t>
      </w:r>
    </w:p>
    <w:p w14:paraId="2F0D42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AC415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2D54A0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28BB6B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4EE18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D3838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0CAE3F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298A9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5AA04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66F63A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A4DE83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9D144F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C4F952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mydata.neysample3</w:t>
      </w:r>
    </w:p>
    <w:p w14:paraId="041A598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457196;</w:t>
      </w:r>
    </w:p>
    <w:p w14:paraId="01E87D4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1A2D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3A44469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685593A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60F5F3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06C4952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99C5C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C45B6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966824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A1421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171A48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FC1BB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63058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mydata.neysample4</w:t>
      </w:r>
    </w:p>
    <w:p w14:paraId="17BF19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732870;</w:t>
      </w:r>
    </w:p>
    <w:p w14:paraId="194FE91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9ADB48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07F2859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DFBCBB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FC23D5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9B7E5C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F705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5A70CC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4A2E1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7A63B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4F4056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24F8F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147D46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mydata.neysample5</w:t>
      </w:r>
    </w:p>
    <w:p w14:paraId="6BAD987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202192;</w:t>
      </w:r>
    </w:p>
    <w:p w14:paraId="7DBDF31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2414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322E57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6F1049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74992E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3C95B2C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5F7AC9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9A42CB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A53390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5BE7F6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282A7A6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0A7393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A4A7408" w14:textId="6CFC738B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 Two Stage Sampling (Neighborhood for Cluster &amp; House Style for Stratification) **********/</w:t>
      </w:r>
    </w:p>
    <w:p w14:paraId="05521F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A844A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noprint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5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037479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  <w:t>cluster Neighborhood;</w:t>
      </w:r>
    </w:p>
    <w:p w14:paraId="63C1962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4A99E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A2C98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freq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BD784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tables Neighborhood /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nocum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nopercent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5F61C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"Cluster Frequency";</w:t>
      </w:r>
    </w:p>
    <w:p w14:paraId="4DAEFF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D9D539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79C5A3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43DB6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974FF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DE292A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820590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mydata.twostagesample1</w:t>
      </w:r>
    </w:p>
    <w:p w14:paraId="5C030A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606631;</w:t>
      </w:r>
    </w:p>
    <w:p w14:paraId="7BA55F4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44F65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AAC4A6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EAEBAC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040B6E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5DB61F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E5375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88092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D2DD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77FBFA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AE8B2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C16A43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BA789E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mydata.twostagesample2</w:t>
      </w:r>
    </w:p>
    <w:p w14:paraId="256269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632472;</w:t>
      </w:r>
    </w:p>
    <w:p w14:paraId="4B7E62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A97A9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751F50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E32BC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B757C7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4534F3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B7C51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B43412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266C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322F81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F9477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DC2E21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86817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mydata.twostagesample3</w:t>
      </w:r>
    </w:p>
    <w:p w14:paraId="4C5E05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841676;</w:t>
      </w:r>
    </w:p>
    <w:p w14:paraId="4E05CC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9285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321C35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14F70A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FA1187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4234AC1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9BA639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E8A85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33123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F1A543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201D4E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F61BE0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3C44D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mydata.twostagesample4</w:t>
      </w:r>
    </w:p>
    <w:p w14:paraId="1CD4F60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13977;</w:t>
      </w:r>
    </w:p>
    <w:p w14:paraId="30F0547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EE47FB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6F0380D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471B1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8BD45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202414F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345106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B936D5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1D5F98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8D335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9A5CD6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8C567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8240C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mydata.twostagesample5</w:t>
      </w:r>
    </w:p>
    <w:p w14:paraId="19F52C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939001;</w:t>
      </w:r>
    </w:p>
    <w:p w14:paraId="6DC6EB6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342D04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53DDED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19A687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BA5D0C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63483E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58678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CE6D0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438F2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7BF77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0023D13" w14:textId="296DF8D6" w:rsidR="00D41C87" w:rsidRPr="00AC7973" w:rsidRDefault="002430A3" w:rsidP="006E6F01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sectPr w:rsidR="00D41C87" w:rsidRPr="00AC7973" w:rsidSect="00155466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2D32" w14:textId="77777777" w:rsidR="00EF5713" w:rsidRDefault="00EF5713" w:rsidP="00140866">
      <w:pPr>
        <w:spacing w:after="0" w:line="240" w:lineRule="auto"/>
      </w:pPr>
      <w:r>
        <w:separator/>
      </w:r>
    </w:p>
  </w:endnote>
  <w:endnote w:type="continuationSeparator" w:id="0">
    <w:p w14:paraId="05B795BD" w14:textId="77777777" w:rsidR="00EF5713" w:rsidRDefault="00EF5713" w:rsidP="0014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66D31" w14:textId="77777777" w:rsidR="00EF5713" w:rsidRDefault="00EF5713" w:rsidP="00140866">
      <w:pPr>
        <w:spacing w:after="0" w:line="240" w:lineRule="auto"/>
      </w:pPr>
      <w:r>
        <w:separator/>
      </w:r>
    </w:p>
  </w:footnote>
  <w:footnote w:type="continuationSeparator" w:id="0">
    <w:p w14:paraId="55783525" w14:textId="77777777" w:rsidR="00EF5713" w:rsidRDefault="00EF5713" w:rsidP="0014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EE0" w14:textId="1308BDA8" w:rsidR="00815C19" w:rsidRDefault="00815C19">
    <w:pPr>
      <w:pStyle w:val="Header"/>
    </w:pPr>
    <w:r>
      <w:t>MSDS 6370 – Statistical Sampling Project</w:t>
    </w:r>
  </w:p>
  <w:p w14:paraId="51608456" w14:textId="111E1121" w:rsidR="00815C19" w:rsidRDefault="00815C19">
    <w:pPr>
      <w:pStyle w:val="Header"/>
    </w:pPr>
    <w:r>
      <w:t>Sudip Bhattacharyya &amp; Dan Freeman</w:t>
    </w:r>
  </w:p>
  <w:p w14:paraId="3863C58F" w14:textId="77777777" w:rsidR="00815C19" w:rsidRDefault="00815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6"/>
    <w:rsid w:val="00035D8C"/>
    <w:rsid w:val="000C156F"/>
    <w:rsid w:val="000C1DD5"/>
    <w:rsid w:val="00102461"/>
    <w:rsid w:val="00114683"/>
    <w:rsid w:val="00114696"/>
    <w:rsid w:val="00140866"/>
    <w:rsid w:val="00155466"/>
    <w:rsid w:val="00163332"/>
    <w:rsid w:val="00176CFF"/>
    <w:rsid w:val="00192B0C"/>
    <w:rsid w:val="00224E48"/>
    <w:rsid w:val="002430A3"/>
    <w:rsid w:val="00264CD7"/>
    <w:rsid w:val="00265806"/>
    <w:rsid w:val="00271644"/>
    <w:rsid w:val="002721D0"/>
    <w:rsid w:val="002B428C"/>
    <w:rsid w:val="002D2A68"/>
    <w:rsid w:val="002E0A28"/>
    <w:rsid w:val="00320BC1"/>
    <w:rsid w:val="00333AED"/>
    <w:rsid w:val="00340F94"/>
    <w:rsid w:val="00354684"/>
    <w:rsid w:val="00356D6F"/>
    <w:rsid w:val="003577CE"/>
    <w:rsid w:val="003603AE"/>
    <w:rsid w:val="00361C0C"/>
    <w:rsid w:val="0037120D"/>
    <w:rsid w:val="003717FC"/>
    <w:rsid w:val="003948D1"/>
    <w:rsid w:val="003A4E9B"/>
    <w:rsid w:val="003B6F63"/>
    <w:rsid w:val="00403335"/>
    <w:rsid w:val="00405484"/>
    <w:rsid w:val="004128D9"/>
    <w:rsid w:val="00420F1C"/>
    <w:rsid w:val="00434AC4"/>
    <w:rsid w:val="00444FCF"/>
    <w:rsid w:val="00445532"/>
    <w:rsid w:val="0045119B"/>
    <w:rsid w:val="0045691D"/>
    <w:rsid w:val="00464649"/>
    <w:rsid w:val="004771AE"/>
    <w:rsid w:val="00480F61"/>
    <w:rsid w:val="004910DD"/>
    <w:rsid w:val="004A1DC1"/>
    <w:rsid w:val="004A5204"/>
    <w:rsid w:val="004A75F4"/>
    <w:rsid w:val="004C165F"/>
    <w:rsid w:val="00525228"/>
    <w:rsid w:val="00541865"/>
    <w:rsid w:val="005463AC"/>
    <w:rsid w:val="00555711"/>
    <w:rsid w:val="0057066B"/>
    <w:rsid w:val="00574DDA"/>
    <w:rsid w:val="005B24FA"/>
    <w:rsid w:val="005E1096"/>
    <w:rsid w:val="005E1B06"/>
    <w:rsid w:val="005E33E2"/>
    <w:rsid w:val="00610E70"/>
    <w:rsid w:val="00612C82"/>
    <w:rsid w:val="00620EF2"/>
    <w:rsid w:val="00637484"/>
    <w:rsid w:val="00665150"/>
    <w:rsid w:val="006949D3"/>
    <w:rsid w:val="006B16A8"/>
    <w:rsid w:val="006B3AD7"/>
    <w:rsid w:val="006C3756"/>
    <w:rsid w:val="006C4C33"/>
    <w:rsid w:val="006D3C01"/>
    <w:rsid w:val="006E6F01"/>
    <w:rsid w:val="006F586C"/>
    <w:rsid w:val="007124FF"/>
    <w:rsid w:val="00712BAC"/>
    <w:rsid w:val="0073447E"/>
    <w:rsid w:val="007419ED"/>
    <w:rsid w:val="00755551"/>
    <w:rsid w:val="00785D6F"/>
    <w:rsid w:val="007C0D1C"/>
    <w:rsid w:val="007D1C7E"/>
    <w:rsid w:val="007D1F76"/>
    <w:rsid w:val="007D34B7"/>
    <w:rsid w:val="007D3DB1"/>
    <w:rsid w:val="007F057C"/>
    <w:rsid w:val="00815506"/>
    <w:rsid w:val="00815C19"/>
    <w:rsid w:val="0081651C"/>
    <w:rsid w:val="00846333"/>
    <w:rsid w:val="008679E6"/>
    <w:rsid w:val="008850DD"/>
    <w:rsid w:val="008B1381"/>
    <w:rsid w:val="008C3337"/>
    <w:rsid w:val="008D3834"/>
    <w:rsid w:val="009207B2"/>
    <w:rsid w:val="00925E9B"/>
    <w:rsid w:val="00931615"/>
    <w:rsid w:val="0096684A"/>
    <w:rsid w:val="00967808"/>
    <w:rsid w:val="00973C78"/>
    <w:rsid w:val="00985786"/>
    <w:rsid w:val="00994FD7"/>
    <w:rsid w:val="009961E3"/>
    <w:rsid w:val="009A5675"/>
    <w:rsid w:val="009A5B0B"/>
    <w:rsid w:val="009B4B9E"/>
    <w:rsid w:val="009B6351"/>
    <w:rsid w:val="009C0605"/>
    <w:rsid w:val="009C7954"/>
    <w:rsid w:val="009D6FA6"/>
    <w:rsid w:val="009E025F"/>
    <w:rsid w:val="009E108A"/>
    <w:rsid w:val="009E5D85"/>
    <w:rsid w:val="00A15DAA"/>
    <w:rsid w:val="00A62154"/>
    <w:rsid w:val="00A65821"/>
    <w:rsid w:val="00AA2B8F"/>
    <w:rsid w:val="00AC3CA9"/>
    <w:rsid w:val="00AC7973"/>
    <w:rsid w:val="00AD7959"/>
    <w:rsid w:val="00B335CB"/>
    <w:rsid w:val="00B422C3"/>
    <w:rsid w:val="00B451F9"/>
    <w:rsid w:val="00B640BC"/>
    <w:rsid w:val="00B74B07"/>
    <w:rsid w:val="00B833C6"/>
    <w:rsid w:val="00BA0546"/>
    <w:rsid w:val="00BA28EC"/>
    <w:rsid w:val="00BA605F"/>
    <w:rsid w:val="00BA6449"/>
    <w:rsid w:val="00BB3F41"/>
    <w:rsid w:val="00BC6A89"/>
    <w:rsid w:val="00BE66FD"/>
    <w:rsid w:val="00BF2662"/>
    <w:rsid w:val="00C35D9F"/>
    <w:rsid w:val="00C37CCB"/>
    <w:rsid w:val="00C6357E"/>
    <w:rsid w:val="00C6509C"/>
    <w:rsid w:val="00C84902"/>
    <w:rsid w:val="00C975D1"/>
    <w:rsid w:val="00CB1BF2"/>
    <w:rsid w:val="00CB408F"/>
    <w:rsid w:val="00CC6E64"/>
    <w:rsid w:val="00CE4C01"/>
    <w:rsid w:val="00CE56B9"/>
    <w:rsid w:val="00D104BE"/>
    <w:rsid w:val="00D25835"/>
    <w:rsid w:val="00D41C87"/>
    <w:rsid w:val="00D65501"/>
    <w:rsid w:val="00D818AB"/>
    <w:rsid w:val="00D833AF"/>
    <w:rsid w:val="00D87BC5"/>
    <w:rsid w:val="00DA2854"/>
    <w:rsid w:val="00DB0637"/>
    <w:rsid w:val="00DB1E2C"/>
    <w:rsid w:val="00DB2D96"/>
    <w:rsid w:val="00DB67A6"/>
    <w:rsid w:val="00DC2926"/>
    <w:rsid w:val="00DD01CA"/>
    <w:rsid w:val="00DF2F23"/>
    <w:rsid w:val="00E04806"/>
    <w:rsid w:val="00E16F3B"/>
    <w:rsid w:val="00E26296"/>
    <w:rsid w:val="00E44EDC"/>
    <w:rsid w:val="00E54B53"/>
    <w:rsid w:val="00E77A5D"/>
    <w:rsid w:val="00E845DE"/>
    <w:rsid w:val="00E85D0D"/>
    <w:rsid w:val="00E95430"/>
    <w:rsid w:val="00E95927"/>
    <w:rsid w:val="00EA1905"/>
    <w:rsid w:val="00EA2583"/>
    <w:rsid w:val="00EA4F24"/>
    <w:rsid w:val="00EB3D0F"/>
    <w:rsid w:val="00ED6D3C"/>
    <w:rsid w:val="00EE78C3"/>
    <w:rsid w:val="00EF5713"/>
    <w:rsid w:val="00F00695"/>
    <w:rsid w:val="00F045E3"/>
    <w:rsid w:val="00F0603C"/>
    <w:rsid w:val="00F17F8E"/>
    <w:rsid w:val="00F753E1"/>
    <w:rsid w:val="00FA7FBF"/>
    <w:rsid w:val="00FC709A"/>
    <w:rsid w:val="00FC7B95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EB9"/>
  <w15:chartTrackingRefBased/>
  <w15:docId w15:val="{32E9EF68-0A5F-4A0B-9C5A-D055DDD0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66"/>
  </w:style>
  <w:style w:type="character" w:customStyle="1" w:styleId="gi">
    <w:name w:val="gi"/>
    <w:basedOn w:val="DefaultParagraphFont"/>
    <w:rsid w:val="00140866"/>
  </w:style>
  <w:style w:type="paragraph" w:styleId="Footer">
    <w:name w:val="footer"/>
    <w:basedOn w:val="Normal"/>
    <w:link w:val="Foot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66"/>
  </w:style>
  <w:style w:type="character" w:styleId="Hyperlink">
    <w:name w:val="Hyperlink"/>
    <w:basedOn w:val="DefaultParagraphFont"/>
    <w:uiPriority w:val="99"/>
    <w:unhideWhenUsed/>
    <w:rsid w:val="00E9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2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6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42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4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F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fi-ames-housing-price-competition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B499F-B177-4238-AB28-1E5DDADC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22</Pages>
  <Words>3835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Sudip Bhattacharyya</cp:lastModifiedBy>
  <cp:revision>43</cp:revision>
  <cp:lastPrinted>2018-03-31T16:05:00Z</cp:lastPrinted>
  <dcterms:created xsi:type="dcterms:W3CDTF">2018-04-03T20:44:00Z</dcterms:created>
  <dcterms:modified xsi:type="dcterms:W3CDTF">2018-04-04T05:57:00Z</dcterms:modified>
</cp:coreProperties>
</file>